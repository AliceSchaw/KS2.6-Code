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Default="00F71AD6" w:rsidP="00906331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Purpose of </w:t>
      </w:r>
      <w:r w:rsidR="00904C20" w:rsidRPr="00904C20">
        <w:rPr>
          <w:rFonts w:ascii="Corbel" w:eastAsia="Times New Roman" w:hAnsi="Corbel" w:cs="Times New Roman"/>
          <w:sz w:val="24"/>
          <w:szCs w:val="24"/>
          <w:lang w:eastAsia="zh-TW"/>
        </w:rPr>
        <w:t>ActivityCheckWindowUIStable</w:t>
      </w: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: 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 xml:space="preserve">This </w:t>
      </w:r>
      <w:r w:rsidR="0035501C">
        <w:rPr>
          <w:rFonts w:ascii="Corbel" w:eastAsia="Times New Roman" w:hAnsi="Corbel" w:cs="Times New Roman"/>
          <w:sz w:val="24"/>
          <w:szCs w:val="24"/>
          <w:lang w:eastAsia="zh-TW"/>
        </w:rPr>
        <w:t>Activity will check a screen in a specific range of a window</w:t>
      </w:r>
      <w:r w:rsidR="006108E9">
        <w:rPr>
          <w:rFonts w:ascii="Corbel" w:eastAsia="Times New Roman" w:hAnsi="Corbel" w:cs="Times New Roman"/>
          <w:sz w:val="24"/>
          <w:szCs w:val="24"/>
          <w:lang w:eastAsia="zh-TW"/>
        </w:rPr>
        <w:t xml:space="preserve"> </w:t>
      </w:r>
      <w:r w:rsidR="0035501C">
        <w:rPr>
          <w:rFonts w:ascii="Corbel" w:eastAsia="Times New Roman" w:hAnsi="Corbel" w:cs="Times New Roman"/>
          <w:sz w:val="24"/>
          <w:szCs w:val="24"/>
          <w:lang w:eastAsia="zh-TW"/>
        </w:rPr>
        <w:t>has been into a stable</w:t>
      </w:r>
      <w:r w:rsidR="00FA7AD0">
        <w:rPr>
          <w:rFonts w:ascii="Corbel" w:eastAsia="Times New Roman" w:hAnsi="Corbel" w:cs="Times New Roman"/>
          <w:sz w:val="24"/>
          <w:szCs w:val="24"/>
          <w:lang w:eastAsia="zh-TW"/>
        </w:rPr>
        <w:t xml:space="preserve"> status</w:t>
      </w:r>
      <w:r w:rsidR="0035501C">
        <w:rPr>
          <w:rFonts w:ascii="Corbel" w:eastAsia="Times New Roman" w:hAnsi="Corbel" w:cs="Times New Roman"/>
          <w:sz w:val="24"/>
          <w:szCs w:val="24"/>
          <w:lang w:eastAsia="zh-TW"/>
        </w:rPr>
        <w:t xml:space="preserve"> during the given monitor time period.</w:t>
      </w:r>
      <w:r w:rsidR="00186234">
        <w:rPr>
          <w:rFonts w:ascii="Corbel" w:eastAsia="Times New Roman" w:hAnsi="Corbel" w:cs="Times New Roman"/>
          <w:sz w:val="24"/>
          <w:szCs w:val="24"/>
          <w:lang w:eastAsia="zh-TW"/>
        </w:rPr>
        <w:t xml:space="preserve"> </w:t>
      </w:r>
    </w:p>
    <w:p w:rsidR="00BC2147" w:rsidRDefault="00BC2147" w:rsidP="00906331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Attention:</w:t>
      </w:r>
    </w:p>
    <w:p w:rsidR="00BC2147" w:rsidRPr="00BC2147" w:rsidRDefault="007B2110" w:rsidP="00906331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Due to time differential, </w:t>
      </w:r>
      <w:r w:rsidR="00BC2147">
        <w:rPr>
          <w:rFonts w:ascii="Corbel" w:eastAsiaTheme="minorEastAsia" w:hAnsi="Corbel" w:cs="Times New Roman" w:hint="eastAsia"/>
          <w:sz w:val="24"/>
          <w:szCs w:val="24"/>
          <w:lang w:eastAsia="zh-TW"/>
        </w:rPr>
        <w:t>Please do not move window from A position to B position during comparing action</w:t>
      </w:r>
      <w:r w:rsidR="00372F9C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or change  screen resolution</w:t>
      </w:r>
      <w:r w:rsidR="009B3000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 (if you monitor whole screen) and don</w:t>
      </w:r>
      <w:r w:rsidR="009B3000">
        <w:rPr>
          <w:rFonts w:ascii="Corbel" w:eastAsiaTheme="minorEastAsia" w:hAnsi="Corbel" w:cs="Times New Roman"/>
          <w:sz w:val="24"/>
          <w:szCs w:val="24"/>
          <w:lang w:eastAsia="zh-TW"/>
        </w:rPr>
        <w:t>’</w:t>
      </w:r>
      <w:r w:rsidR="009B3000">
        <w:rPr>
          <w:rFonts w:ascii="Corbel" w:eastAsiaTheme="minorEastAsia" w:hAnsi="Corbel" w:cs="Times New Roman" w:hint="eastAsia"/>
          <w:sz w:val="24"/>
          <w:szCs w:val="24"/>
          <w:lang w:eastAsia="zh-TW"/>
        </w:rPr>
        <w:t>t adjust window size</w:t>
      </w:r>
      <w:r w:rsidR="00BC2147">
        <w:rPr>
          <w:rFonts w:ascii="Corbel" w:eastAsiaTheme="minorEastAsia" w:hAnsi="Corbel" w:cs="Times New Roman" w:hint="eastAsia"/>
          <w:sz w:val="24"/>
          <w:szCs w:val="24"/>
          <w:lang w:eastAsia="zh-TW"/>
        </w:rPr>
        <w:t>, otherwise will capture wrong screenshot</w:t>
      </w:r>
      <w:ins w:id="0" w:author="lena" w:date="2011-10-05T21:57:00Z">
        <w:r>
          <w:rPr>
            <w:rFonts w:ascii="Corbel" w:eastAsiaTheme="minorEastAsia" w:hAnsi="Corbel" w:cs="Times New Roman" w:hint="eastAsia"/>
            <w:sz w:val="24"/>
            <w:szCs w:val="24"/>
            <w:lang w:eastAsia="zh-TW"/>
          </w:rPr>
          <w:t>.</w:t>
        </w:r>
      </w:ins>
    </w:p>
    <w:p w:rsidR="0041730C" w:rsidRDefault="002C67BB" w:rsidP="00904C20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35501C" w:rsidRDefault="0035501C" w:rsidP="0035501C">
      <w:pPr>
        <w:pStyle w:val="HTML"/>
        <w:shd w:val="clear" w:color="auto" w:fill="FFFFFF"/>
        <w:rPr>
          <w:rFonts w:ascii="Corbel" w:hAnsi="Corbel" w:cs="Times New Roman"/>
          <w:b/>
          <w:sz w:val="24"/>
          <w:szCs w:val="24"/>
        </w:rPr>
      </w:pPr>
      <w:r>
        <w:rPr>
          <w:rFonts w:ascii="Corbel" w:hAnsi="Corbel" w:cs="Times New Roman"/>
          <w:b/>
          <w:sz w:val="24"/>
          <w:szCs w:val="24"/>
        </w:rPr>
        <w:t>&lt;Activity handler="AutoFlow.Verifier.</w:t>
      </w:r>
      <w:r w:rsidRPr="0035501C">
        <w:rPr>
          <w:rFonts w:ascii="Corbel" w:hAnsi="Corbel" w:cs="Times New Roman"/>
          <w:b/>
          <w:sz w:val="24"/>
          <w:szCs w:val="24"/>
        </w:rPr>
        <w:t xml:space="preserve"> AcivityCheckWindowUIStable</w:t>
      </w:r>
      <w:r>
        <w:rPr>
          <w:rFonts w:ascii="Corbel" w:hAnsi="Corbel" w:cs="Times New Roman"/>
          <w:b/>
          <w:sz w:val="24"/>
          <w:szCs w:val="24"/>
        </w:rPr>
        <w:t xml:space="preserve">" , related settings, please refer to the </w:t>
      </w:r>
      <w:hyperlink r:id="rId11" w:history="1">
        <w:r w:rsidRPr="008574C4">
          <w:rPr>
            <w:rStyle w:val="ab"/>
            <w:rFonts w:ascii="Corbel" w:hAnsi="Corbel" w:cs="Times New Roman"/>
            <w:b/>
            <w:sz w:val="24"/>
            <w:szCs w:val="24"/>
          </w:rPr>
          <w:t>Activity Common Property</w:t>
        </w:r>
      </w:hyperlink>
      <w:r>
        <w:rPr>
          <w:rFonts w:ascii="Corbel" w:hAnsi="Corbel" w:cs="Times New Roman"/>
          <w:b/>
          <w:sz w:val="24"/>
          <w:szCs w:val="24"/>
        </w:rPr>
        <w:t>&gt;</w:t>
      </w:r>
    </w:p>
    <w:p w:rsidR="003334D0" w:rsidRDefault="0035501C" w:rsidP="00186234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&lt;WindowSpecification</w:t>
      </w:r>
      <w:r w:rsidR="003334D0"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&gt;</w:t>
      </w:r>
    </w:p>
    <w:p w:rsidR="003334D0" w:rsidRDefault="0035501C" w:rsidP="00186234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FF0000"/>
          <w:sz w:val="24"/>
          <w:szCs w:val="24"/>
        </w:rPr>
      </w:pP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 </w:t>
      </w:r>
      <w:r w:rsidR="00186234"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 this element is for finding window that you want, </w:t>
      </w: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please refer to the </w:t>
      </w:r>
      <w:hyperlink r:id="rId12" w:history="1">
        <w:r w:rsidR="00186234" w:rsidRPr="008574C4">
          <w:rPr>
            <w:rStyle w:val="ab"/>
            <w:rFonts w:ascii="Corbel" w:eastAsiaTheme="minorEastAsia" w:hAnsi="Corbel" w:cs="Times New Roman"/>
            <w:sz w:val="24"/>
            <w:szCs w:val="24"/>
          </w:rPr>
          <w:t>WindowSpec</w:t>
        </w:r>
      </w:hyperlink>
      <w:r w:rsidR="009D78A3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, </w:t>
      </w:r>
      <w:r w:rsidR="009D78A3" w:rsidRPr="009D78A3">
        <w:rPr>
          <w:rFonts w:ascii="Corbel" w:eastAsiaTheme="minorEastAsia" w:hAnsi="Corbel" w:cs="Times New Roman"/>
          <w:color w:val="FF0000"/>
          <w:sz w:val="24"/>
          <w:szCs w:val="24"/>
        </w:rPr>
        <w:t>this is must be for this Acitivity</w:t>
      </w:r>
    </w:p>
    <w:p w:rsidR="003334D0" w:rsidRDefault="003334D0" w:rsidP="003334D0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&lt;</w:t>
      </w:r>
      <w:r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/</w:t>
      </w: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WindowSpecification</w:t>
      </w:r>
      <w:r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&gt;</w:t>
      </w:r>
    </w:p>
    <w:p w:rsidR="0035501C" w:rsidRPr="00186234" w:rsidRDefault="0035501C" w:rsidP="00186234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</w:p>
    <w:p w:rsidR="003334D0" w:rsidRDefault="003334D0" w:rsidP="00186234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  <w:r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&lt;Criteria</w:t>
      </w:r>
      <w:r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&gt;</w:t>
      </w:r>
    </w:p>
    <w:p w:rsidR="00186234" w:rsidRDefault="00186234" w:rsidP="00186234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  <w:r w:rsidRPr="00186234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 please refer to the </w:t>
      </w:r>
      <w:hyperlink r:id="rId13" w:history="1">
        <w:r w:rsidRPr="008574C4">
          <w:rPr>
            <w:rStyle w:val="ab"/>
            <w:rFonts w:ascii="Corbel" w:eastAsiaTheme="minorEastAsia" w:hAnsi="Corbel" w:cs="Times New Roman"/>
            <w:sz w:val="24"/>
            <w:szCs w:val="24"/>
          </w:rPr>
          <w:t>ConfigForActivityCheckWindowUIStable</w:t>
        </w:r>
      </w:hyperlink>
      <w:r w:rsidR="009D78A3"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 xml:space="preserve">, </w:t>
      </w:r>
      <w:r w:rsidR="009D78A3" w:rsidRPr="009D78A3">
        <w:rPr>
          <w:rFonts w:ascii="Corbel" w:eastAsiaTheme="minorEastAsia" w:hAnsi="Corbel" w:cs="Times New Roman"/>
          <w:color w:val="FF0000"/>
          <w:sz w:val="24"/>
          <w:szCs w:val="24"/>
        </w:rPr>
        <w:t>this is must be for this Acitivity</w:t>
      </w:r>
    </w:p>
    <w:p w:rsidR="003334D0" w:rsidRDefault="003334D0" w:rsidP="003334D0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  <w:r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&lt;</w:t>
      </w:r>
      <w:r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/</w:t>
      </w:r>
      <w:r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  <w:t>Criteria</w:t>
      </w:r>
      <w:r>
        <w:rPr>
          <w:rFonts w:ascii="Corbel" w:eastAsiaTheme="minorEastAsia" w:hAnsi="Corbel" w:cs="Times New Roman" w:hint="eastAsia"/>
          <w:color w:val="750A3C" w:themeColor="accent2" w:themeShade="80"/>
          <w:sz w:val="24"/>
          <w:szCs w:val="24"/>
        </w:rPr>
        <w:t>&gt;</w:t>
      </w:r>
    </w:p>
    <w:p w:rsidR="003334D0" w:rsidRDefault="003334D0" w:rsidP="003334D0">
      <w:pPr>
        <w:pStyle w:val="HTML"/>
        <w:shd w:val="clear" w:color="auto" w:fill="FFFFFF"/>
        <w:ind w:left="180"/>
        <w:rPr>
          <w:rFonts w:ascii="Corbel" w:eastAsiaTheme="minorEastAsia" w:hAnsi="Corbel" w:cs="Times New Roman"/>
          <w:color w:val="750A3C" w:themeColor="accent2" w:themeShade="80"/>
          <w:sz w:val="24"/>
          <w:szCs w:val="24"/>
        </w:rPr>
      </w:pPr>
    </w:p>
    <w:p w:rsidR="0035501C" w:rsidRPr="00904C20" w:rsidRDefault="00186234" w:rsidP="0018623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186234">
        <w:rPr>
          <w:rFonts w:ascii="Corbel" w:hAnsi="Corbel" w:cs="Times New Roman"/>
          <w:b/>
          <w:sz w:val="24"/>
          <w:szCs w:val="24"/>
        </w:rPr>
        <w:t>&lt;/Activity&gt;</w:t>
      </w:r>
    </w:p>
    <w:p w:rsidR="00F77B20" w:rsidRDefault="002C67BB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  <w:r w:rsidR="007B2110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:</w:t>
      </w:r>
      <w:r w:rsidR="00F77B20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 xml:space="preserve">Screenshot of notepad </w:t>
      </w:r>
      <w:r w:rsidR="003E4863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keeps stable during 10</w:t>
      </w:r>
      <w:r w:rsidR="003E4863">
        <w:rPr>
          <w:rFonts w:ascii="Corbel" w:eastAsiaTheme="minorEastAsia" w:hAnsi="Corbel" w:cs="Times New Roman"/>
          <w:b/>
          <w:sz w:val="24"/>
          <w:szCs w:val="24"/>
          <w:lang w:eastAsia="zh-TW"/>
        </w:rPr>
        <w:t>’</w:t>
      </w:r>
      <w:r w:rsidR="003E4863">
        <w:rPr>
          <w:rFonts w:ascii="Corbel" w:eastAsiaTheme="minorEastAsia" w:hAnsi="Corbel" w:cs="Times New Roman" w:hint="eastAsia"/>
          <w:b/>
          <w:sz w:val="24"/>
          <w:szCs w:val="24"/>
          <w:lang w:eastAsia="zh-TW"/>
        </w:rPr>
        <w:t>s.</w:t>
      </w:r>
    </w:p>
    <w:p w:rsidR="00DB20BC" w:rsidRPr="003E4863" w:rsidRDefault="00DB20BC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</w:p>
    <w:p w:rsidR="000F7FEB" w:rsidRPr="000F7FEB" w:rsidRDefault="000F7FEB" w:rsidP="000F7FEB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&lt;Activity handler="AutoFlow.Verifier.AcivityCheckWindowUIStable" description="AcivityCheckWindowUIStable"&gt;    </w:t>
      </w:r>
    </w:p>
    <w:p w:rsidR="000F7FEB" w:rsidRPr="000F7FEB" w:rsidRDefault="000F7FEB" w:rsidP="000F7FEB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&lt;WindowSpecification&gt;     </w:t>
      </w:r>
    </w:p>
    <w:p w:rsidR="000F7FEB" w:rsidRPr="000F7FEB" w:rsidRDefault="000F7FEB" w:rsidP="000F7FEB">
      <w:pPr>
        <w:spacing w:before="0" w:after="0" w:line="240" w:lineRule="auto"/>
        <w:ind w:left="18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  &lt;ParentWindow&gt;</w:t>
      </w:r>
    </w:p>
    <w:p w:rsidR="000F7FEB" w:rsidRPr="000F7FEB" w:rsidRDefault="000F7FEB" w:rsidP="000F7FEB">
      <w:pPr>
        <w:spacing w:before="0" w:after="0" w:line="240" w:lineRule="auto"/>
        <w:ind w:left="18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    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ab/>
      </w: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>&lt;ClassName&gt;Notepad&lt;/ClassName&gt;</w:t>
      </w:r>
    </w:p>
    <w:p w:rsidR="000F7FEB" w:rsidRPr="000F7FEB" w:rsidRDefault="000F7FEB" w:rsidP="000F7FEB">
      <w:pPr>
        <w:spacing w:before="0" w:after="0" w:line="240" w:lineRule="auto"/>
        <w:ind w:left="18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    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ab/>
      </w: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>&lt;ControlType&gt;Window&lt;/ControlType&gt;</w:t>
      </w:r>
    </w:p>
    <w:p w:rsidR="000F7FEB" w:rsidRPr="000F7FEB" w:rsidRDefault="000F7FEB" w:rsidP="000F7FEB">
      <w:pPr>
        <w:spacing w:before="0" w:after="0" w:line="240" w:lineRule="auto"/>
        <w:ind w:left="18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  &lt;/ParentWindow&gt;</w:t>
      </w:r>
    </w:p>
    <w:p w:rsidR="000F7FEB" w:rsidRPr="000F7FEB" w:rsidRDefault="000F7FEB" w:rsidP="000F7FEB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&lt;/WindowSpecification&gt;   </w:t>
      </w:r>
    </w:p>
    <w:p w:rsidR="000F7FEB" w:rsidRPr="000F7FEB" w:rsidRDefault="000F7FEB" w:rsidP="000F7FEB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</w:t>
      </w:r>
      <w:r w:rsidR="00BC2147" w:rsidRPr="00B77502">
        <w:rPr>
          <w:rFonts w:ascii="Corbel" w:eastAsia="Times New Roman" w:hAnsi="Corbel" w:cs="Times New Roman"/>
          <w:sz w:val="24"/>
          <w:szCs w:val="24"/>
          <w:lang w:eastAsia="zh-TW"/>
        </w:rPr>
        <w:t>&lt;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Criteria threshold="1.0"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>xAxisRangeBegin=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>"</w:t>
      </w:r>
      <w:r w:rsidR="00BC2147">
        <w:rPr>
          <w:rFonts w:ascii="Corbel" w:eastAsiaTheme="minorEastAsia" w:hAnsi="Corbel" w:cs="Times New Roman" w:hint="eastAsia"/>
          <w:sz w:val="24"/>
          <w:szCs w:val="24"/>
          <w:lang w:eastAsia="zh-TW"/>
        </w:rPr>
        <w:t>0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"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xAxisRangeEnd=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yAxisRangeBegin= 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"0"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>yAxisRangeEnd</w:t>
      </w:r>
      <w:r w:rsidR="00BC2147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>duration</w:t>
      </w:r>
      <w:r w:rsidR="00BC2147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>"10"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 xml:space="preserve"> pixelSamplingRate</w:t>
      </w:r>
      <w:r w:rsidR="00BC2147" w:rsidRPr="00DB7CE1">
        <w:rPr>
          <w:rFonts w:ascii="Corbel" w:eastAsia="Times New Roman" w:hAnsi="Corbel" w:cs="Times New Roman" w:hint="eastAsia"/>
          <w:sz w:val="24"/>
          <w:szCs w:val="24"/>
          <w:lang w:eastAsia="zh-TW"/>
        </w:rPr>
        <w:t>=</w:t>
      </w:r>
      <w:r w:rsidR="00BC2147">
        <w:rPr>
          <w:rFonts w:ascii="Corbel" w:eastAsia="Times New Roman" w:hAnsi="Corbel" w:cs="Times New Roman"/>
          <w:sz w:val="24"/>
          <w:szCs w:val="24"/>
          <w:lang w:eastAsia="zh-TW"/>
        </w:rPr>
        <w:t xml:space="preserve">"1" </w:t>
      </w:r>
      <w:r w:rsidR="00BC2147" w:rsidRPr="00DB7CE1">
        <w:rPr>
          <w:rFonts w:ascii="Corbel" w:eastAsia="Times New Roman" w:hAnsi="Corbel" w:cs="Times New Roman"/>
          <w:sz w:val="24"/>
          <w:szCs w:val="24"/>
          <w:lang w:eastAsia="zh-TW"/>
        </w:rPr>
        <w:t>/</w:t>
      </w:r>
      <w:r w:rsidR="00BC2147" w:rsidRPr="00B77502">
        <w:rPr>
          <w:rFonts w:ascii="Corbel" w:eastAsia="Times New Roman" w:hAnsi="Corbel" w:cs="Times New Roman"/>
          <w:sz w:val="24"/>
          <w:szCs w:val="24"/>
          <w:lang w:eastAsia="zh-TW"/>
        </w:rPr>
        <w:t>&gt;</w:t>
      </w:r>
      <w:r w:rsidRPr="000F7FEB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</w:t>
      </w:r>
    </w:p>
    <w:p w:rsidR="00A5631F" w:rsidRDefault="000F7FEB" w:rsidP="000F7FEB">
      <w:pPr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="Times New Roman" w:hAnsi="Corbel" w:cs="Times New Roman"/>
          <w:sz w:val="24"/>
          <w:szCs w:val="24"/>
          <w:lang w:eastAsia="zh-TW"/>
        </w:rPr>
        <w:t xml:space="preserve">&lt;/Activity&gt; </w:t>
      </w:r>
    </w:p>
    <w:p w:rsidR="00523155" w:rsidRDefault="00523155" w:rsidP="000F7FEB">
      <w:pPr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</w:p>
    <w:p w:rsidR="00523155" w:rsidRDefault="00523155" w:rsidP="000F7FEB">
      <w:pPr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Result :</w:t>
      </w:r>
    </w:p>
    <w:p w:rsidR="00523155" w:rsidRPr="00523155" w:rsidRDefault="00523155" w:rsidP="000F7FEB">
      <w:pPr>
        <w:spacing w:before="0" w:after="0"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>
        <w:rPr>
          <w:rFonts w:ascii="Corbel" w:eastAsiaTheme="minorEastAsia" w:hAnsi="Corbel" w:cs="Times New Roman" w:hint="eastAsia"/>
          <w:sz w:val="24"/>
          <w:szCs w:val="24"/>
          <w:lang w:eastAsia="zh-TW"/>
        </w:rPr>
        <w:t>If window is change , test result is fail.</w:t>
      </w:r>
    </w:p>
    <w:sectPr w:rsidR="00523155" w:rsidRPr="00523155" w:rsidSect="00D845C1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5E2" w:rsidRPr="005F503B" w:rsidRDefault="00CF15E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CF15E2" w:rsidRPr="005F503B" w:rsidRDefault="00CF15E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C8257E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CB0544" w:rsidRDefault="00CB05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5E2" w:rsidRPr="005F503B" w:rsidRDefault="00CF15E2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CF15E2" w:rsidRPr="005F503B" w:rsidRDefault="00CF15E2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Pr="005953C7" w:rsidRDefault="00CB0544" w:rsidP="006279E3">
    <w:pPr>
      <w:pStyle w:val="a3"/>
      <w:pBdr>
        <w:bottom w:val="single" w:sz="4" w:space="1" w:color="auto"/>
      </w:pBdr>
      <w:tabs>
        <w:tab w:val="clear" w:pos="4419"/>
      </w:tabs>
      <w:jc w:val="right"/>
      <w:rPr>
        <w:sz w:val="28"/>
        <w:szCs w:val="28"/>
      </w:rPr>
    </w:pPr>
    <w:r w:rsidRPr="005953C7">
      <w:rPr>
        <w:sz w:val="28"/>
        <w:szCs w:val="28"/>
      </w:rPr>
      <w:t xml:space="preserve">Activity Usage: </w:t>
    </w:r>
    <w:r w:rsidRPr="00904C20">
      <w:rPr>
        <w:sz w:val="28"/>
        <w:szCs w:val="28"/>
      </w:rPr>
      <w:t>ActivityCheckWindowUIStable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44" w:rsidRDefault="00CB0544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0F7FEB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86234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B28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2D3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34D0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5501C"/>
    <w:rsid w:val="00362F13"/>
    <w:rsid w:val="003634FA"/>
    <w:rsid w:val="00363F88"/>
    <w:rsid w:val="00365B2A"/>
    <w:rsid w:val="00366E3A"/>
    <w:rsid w:val="00367387"/>
    <w:rsid w:val="00372F9C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E05D1"/>
    <w:rsid w:val="003E3AD1"/>
    <w:rsid w:val="003E4863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4879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5DB"/>
    <w:rsid w:val="004F7813"/>
    <w:rsid w:val="00501B6F"/>
    <w:rsid w:val="00502387"/>
    <w:rsid w:val="00504DBB"/>
    <w:rsid w:val="005055C3"/>
    <w:rsid w:val="00506C8D"/>
    <w:rsid w:val="00511A30"/>
    <w:rsid w:val="005133EC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3155"/>
    <w:rsid w:val="00525781"/>
    <w:rsid w:val="005308B1"/>
    <w:rsid w:val="00530DF5"/>
    <w:rsid w:val="005347C4"/>
    <w:rsid w:val="00534EC2"/>
    <w:rsid w:val="00540F57"/>
    <w:rsid w:val="00542CCC"/>
    <w:rsid w:val="005439C7"/>
    <w:rsid w:val="00544819"/>
    <w:rsid w:val="00544BF3"/>
    <w:rsid w:val="00544EEC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87EBC"/>
    <w:rsid w:val="005906DA"/>
    <w:rsid w:val="00590A50"/>
    <w:rsid w:val="00590B7C"/>
    <w:rsid w:val="0059177E"/>
    <w:rsid w:val="00593D51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7B4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1070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0F6"/>
    <w:rsid w:val="007A5E32"/>
    <w:rsid w:val="007A649D"/>
    <w:rsid w:val="007A6A15"/>
    <w:rsid w:val="007A6FE8"/>
    <w:rsid w:val="007B07BA"/>
    <w:rsid w:val="007B0843"/>
    <w:rsid w:val="007B1258"/>
    <w:rsid w:val="007B2110"/>
    <w:rsid w:val="007B3801"/>
    <w:rsid w:val="007B619F"/>
    <w:rsid w:val="007C06E3"/>
    <w:rsid w:val="007C12F3"/>
    <w:rsid w:val="007C1B8B"/>
    <w:rsid w:val="007C1C74"/>
    <w:rsid w:val="007C7BE5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53C0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2724"/>
    <w:rsid w:val="0085628A"/>
    <w:rsid w:val="00856CCC"/>
    <w:rsid w:val="008574C4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766"/>
    <w:rsid w:val="008D4E47"/>
    <w:rsid w:val="008D7B96"/>
    <w:rsid w:val="008E29C4"/>
    <w:rsid w:val="008E53BD"/>
    <w:rsid w:val="008E564F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4C20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34FB"/>
    <w:rsid w:val="00995890"/>
    <w:rsid w:val="009A0B6E"/>
    <w:rsid w:val="009A2935"/>
    <w:rsid w:val="009A525C"/>
    <w:rsid w:val="009B1A4E"/>
    <w:rsid w:val="009B1D53"/>
    <w:rsid w:val="009B2774"/>
    <w:rsid w:val="009B3000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C5E33"/>
    <w:rsid w:val="009C7499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8A3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9F65E0"/>
    <w:rsid w:val="00A032C3"/>
    <w:rsid w:val="00A05546"/>
    <w:rsid w:val="00A06039"/>
    <w:rsid w:val="00A061EB"/>
    <w:rsid w:val="00A063C1"/>
    <w:rsid w:val="00A0651C"/>
    <w:rsid w:val="00A17937"/>
    <w:rsid w:val="00A23055"/>
    <w:rsid w:val="00A24E06"/>
    <w:rsid w:val="00A24FCE"/>
    <w:rsid w:val="00A26C64"/>
    <w:rsid w:val="00A32A56"/>
    <w:rsid w:val="00A34617"/>
    <w:rsid w:val="00A34D3F"/>
    <w:rsid w:val="00A361B2"/>
    <w:rsid w:val="00A36BB7"/>
    <w:rsid w:val="00A43BA6"/>
    <w:rsid w:val="00A446AE"/>
    <w:rsid w:val="00A4587A"/>
    <w:rsid w:val="00A469DF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5FA1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398B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4838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2147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2B5F"/>
    <w:rsid w:val="00C145F1"/>
    <w:rsid w:val="00C14A88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57E"/>
    <w:rsid w:val="00C828C3"/>
    <w:rsid w:val="00C82C87"/>
    <w:rsid w:val="00C85DE7"/>
    <w:rsid w:val="00C86776"/>
    <w:rsid w:val="00C95EBF"/>
    <w:rsid w:val="00CA3485"/>
    <w:rsid w:val="00CA57C7"/>
    <w:rsid w:val="00CA74C7"/>
    <w:rsid w:val="00CB0544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15E2"/>
    <w:rsid w:val="00CF33B4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6AC"/>
    <w:rsid w:val="00DB4D7B"/>
    <w:rsid w:val="00DB7029"/>
    <w:rsid w:val="00DB7CE1"/>
    <w:rsid w:val="00DC0F96"/>
    <w:rsid w:val="00DC1D54"/>
    <w:rsid w:val="00DC211B"/>
    <w:rsid w:val="00DC2881"/>
    <w:rsid w:val="00DC5617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189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2223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77B20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A7AD0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f4">
    <w:name w:val="Revision"/>
    <w:hidden/>
    <w:uiPriority w:val="99"/>
    <w:semiHidden/>
    <w:rsid w:val="007B2110"/>
    <w:pPr>
      <w:spacing w:after="0"/>
      <w:jc w:val="left"/>
    </w:pPr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nsmoss.wistron.com/DavWWWRoot/nst/nst200/Kunshan%20Project/Usage%20Document/AutoFlow.ConfigForActivityCheckWindowUIStable.0923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nsmoss.wistron.com/DavWWWRoot/nst/nst200/Kunshan%20Project/Usage%20Document/AutoFlow.WindowSpec-0804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%20Common%20property-0725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47F3F-2F70-4C23-811A-9D061159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9A9D488-B2F6-4226-9D35-CE074BB5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carlosb</dc:creator>
  <cp:lastModifiedBy>W73Auto</cp:lastModifiedBy>
  <cp:revision>1</cp:revision>
  <cp:lastPrinted>2009-03-02T21:34:00Z</cp:lastPrinted>
  <dcterms:created xsi:type="dcterms:W3CDTF">2012-03-07T20:31:00Z</dcterms:created>
  <dcterms:modified xsi:type="dcterms:W3CDTF">2012-03-07T20:31:00Z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16100</vt:r8>
  </property>
</Properties>
</file>