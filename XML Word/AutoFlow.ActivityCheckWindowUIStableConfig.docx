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AD6" w:rsidRPr="008C0FBD" w:rsidRDefault="002C67BB" w:rsidP="00906331">
      <w:pPr>
        <w:spacing w:line="240" w:lineRule="auto"/>
        <w:jc w:val="both"/>
        <w:rPr>
          <w:rFonts w:ascii="Corbel" w:hAnsi="Corbel" w:cs="Times New Roman"/>
          <w:b/>
          <w:sz w:val="24"/>
          <w:szCs w:val="24"/>
          <w:lang w:eastAsia="ja-JP"/>
        </w:rPr>
      </w:pPr>
      <w:r w:rsidRPr="008C0FBD">
        <w:rPr>
          <w:rFonts w:ascii="Corbel" w:hAnsi="Corbel" w:cs="Times New Roman"/>
          <w:b/>
          <w:sz w:val="24"/>
          <w:szCs w:val="24"/>
          <w:lang w:eastAsia="ja-JP"/>
        </w:rPr>
        <w:t>Description</w:t>
      </w:r>
    </w:p>
    <w:p w:rsidR="00E50B31" w:rsidRPr="008C0FBD" w:rsidRDefault="00F71AD6" w:rsidP="00906331">
      <w:pPr>
        <w:spacing w:line="240" w:lineRule="auto"/>
        <w:jc w:val="both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sz w:val="24"/>
          <w:szCs w:val="24"/>
          <w:lang w:eastAsia="zh-TW"/>
        </w:rPr>
        <w:t xml:space="preserve">Purpose of </w:t>
      </w:r>
      <w:r w:rsidR="001B51D4" w:rsidRPr="00904C20">
        <w:rPr>
          <w:rFonts w:ascii="Corbel" w:eastAsia="Times New Roman" w:hAnsi="Corbel" w:cs="Times New Roman"/>
          <w:sz w:val="24"/>
          <w:szCs w:val="24"/>
          <w:lang w:eastAsia="zh-TW"/>
        </w:rPr>
        <w:t>Config</w:t>
      </w:r>
      <w:r w:rsidR="001B51D4">
        <w:rPr>
          <w:rFonts w:ascii="Corbel" w:eastAsia="Times New Roman" w:hAnsi="Corbel" w:cs="Times New Roman"/>
          <w:sz w:val="24"/>
          <w:szCs w:val="24"/>
          <w:lang w:eastAsia="zh-TW"/>
        </w:rPr>
        <w:t xml:space="preserve">uration for </w:t>
      </w:r>
      <w:r w:rsidR="00904C20" w:rsidRPr="00904C20">
        <w:rPr>
          <w:rFonts w:ascii="Corbel" w:eastAsia="Times New Roman" w:hAnsi="Corbel" w:cs="Times New Roman"/>
          <w:sz w:val="24"/>
          <w:szCs w:val="24"/>
          <w:lang w:eastAsia="zh-TW"/>
        </w:rPr>
        <w:t>ActivityCheckWindowUIStable</w:t>
      </w:r>
      <w:r w:rsidRPr="008C0FBD">
        <w:rPr>
          <w:rFonts w:ascii="Corbel" w:eastAsia="Times New Roman" w:hAnsi="Corbel" w:cs="Times New Roman"/>
          <w:sz w:val="24"/>
          <w:szCs w:val="24"/>
          <w:lang w:eastAsia="zh-TW"/>
        </w:rPr>
        <w:t xml:space="preserve">: </w:t>
      </w:r>
      <w:r w:rsidR="006108E9">
        <w:rPr>
          <w:rFonts w:ascii="Corbel" w:eastAsia="Times New Roman" w:hAnsi="Corbel" w:cs="Times New Roman"/>
          <w:sz w:val="24"/>
          <w:szCs w:val="24"/>
          <w:lang w:eastAsia="zh-TW"/>
        </w:rPr>
        <w:t>This configuration pro</w:t>
      </w:r>
      <w:r w:rsidR="006E01F4">
        <w:rPr>
          <w:rFonts w:ascii="Corbel" w:eastAsia="Times New Roman" w:hAnsi="Corbel" w:cs="Times New Roman"/>
          <w:sz w:val="24"/>
          <w:szCs w:val="24"/>
          <w:lang w:eastAsia="zh-TW"/>
        </w:rPr>
        <w:t xml:space="preserve">vides all needed information </w:t>
      </w:r>
      <w:r w:rsidR="00593D51">
        <w:rPr>
          <w:rFonts w:ascii="Corbel" w:eastAsiaTheme="minorEastAsia" w:hAnsi="Corbel" w:cs="Times New Roman"/>
          <w:sz w:val="24"/>
          <w:szCs w:val="24"/>
          <w:lang w:eastAsia="zh-TW"/>
        </w:rPr>
        <w:t xml:space="preserve">for </w:t>
      </w:r>
      <w:r w:rsidR="00904C20" w:rsidRPr="00904C20">
        <w:rPr>
          <w:rFonts w:ascii="Corbel" w:eastAsia="Times New Roman" w:hAnsi="Corbel" w:cs="Times New Roman"/>
          <w:sz w:val="24"/>
          <w:szCs w:val="24"/>
          <w:lang w:eastAsia="zh-TW"/>
        </w:rPr>
        <w:t>ActivityCheckWindowUIStable</w:t>
      </w:r>
      <w:r w:rsidR="006E01F4" w:rsidRPr="00904C20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 for </w:t>
      </w:r>
      <w:r w:rsidR="00593D51">
        <w:rPr>
          <w:rFonts w:ascii="Corbel" w:eastAsia="Times New Roman" w:hAnsi="Corbel" w:cs="Times New Roman"/>
          <w:sz w:val="24"/>
          <w:szCs w:val="24"/>
          <w:lang w:eastAsia="zh-TW"/>
        </w:rPr>
        <w:t>UI screen is in stable or not</w:t>
      </w:r>
      <w:r w:rsidR="006108E9">
        <w:rPr>
          <w:rFonts w:ascii="Corbel" w:eastAsia="Times New Roman" w:hAnsi="Corbel" w:cs="Times New Roman"/>
          <w:sz w:val="24"/>
          <w:szCs w:val="24"/>
          <w:lang w:eastAsia="zh-TW"/>
        </w:rPr>
        <w:t>.</w:t>
      </w:r>
    </w:p>
    <w:p w:rsidR="0041730C" w:rsidRPr="00904C20" w:rsidRDefault="002C67BB" w:rsidP="00904C20">
      <w:pPr>
        <w:spacing w:line="240" w:lineRule="auto"/>
        <w:jc w:val="both"/>
        <w:rPr>
          <w:rFonts w:ascii="Consolas" w:eastAsia="Times New Roman" w:hAnsi="Consolas" w:cs="Consolas"/>
          <w:color w:val="000000"/>
          <w:szCs w:val="20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Syntax</w:t>
      </w:r>
    </w:p>
    <w:p w:rsidR="0016738D" w:rsidRPr="006E01F4" w:rsidRDefault="0016738D" w:rsidP="0016738D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sz w:val="24"/>
          <w:szCs w:val="24"/>
        </w:rPr>
      </w:pPr>
      <w:r w:rsidRPr="0016738D">
        <w:rPr>
          <w:rFonts w:ascii="Corbel" w:eastAsiaTheme="minorEastAsia" w:hAnsi="Corbel" w:cs="Times New Roman" w:hint="eastAsia"/>
          <w:b/>
          <w:sz w:val="24"/>
          <w:szCs w:val="24"/>
        </w:rPr>
        <w:t>&lt;</w:t>
      </w:r>
      <w:r w:rsidR="00904C20" w:rsidRPr="00904C20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 xml:space="preserve"> </w:t>
      </w:r>
      <w:r w:rsidR="00904C20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Criteria</w:t>
      </w:r>
      <w:r w:rsidR="00904C20"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 xml:space="preserve"> </w:t>
      </w:r>
      <w:r w:rsidR="006E01F4" w:rsidRPr="006E01F4">
        <w:rPr>
          <w:rFonts w:ascii="Corbel" w:eastAsiaTheme="minorEastAsia" w:hAnsi="Corbel" w:cs="Times New Roman" w:hint="eastAsia"/>
          <w:sz w:val="24"/>
          <w:szCs w:val="24"/>
        </w:rPr>
        <w:t xml:space="preserve">(This element is </w:t>
      </w:r>
      <w:r w:rsidR="00DB46AC">
        <w:rPr>
          <w:rFonts w:ascii="Corbel" w:eastAsiaTheme="minorEastAsia" w:hAnsi="Corbel" w:cs="Times New Roman"/>
          <w:sz w:val="24"/>
          <w:szCs w:val="24"/>
        </w:rPr>
        <w:t>"</w:t>
      </w:r>
      <w:r w:rsidR="006E01F4" w:rsidRPr="006E01F4">
        <w:rPr>
          <w:rFonts w:ascii="Corbel" w:eastAsiaTheme="minorEastAsia" w:hAnsi="Corbel" w:cs="Times New Roman" w:hint="eastAsia"/>
          <w:sz w:val="24"/>
          <w:szCs w:val="24"/>
        </w:rPr>
        <w:t>must be</w:t>
      </w:r>
      <w:r w:rsidR="00DB46AC">
        <w:rPr>
          <w:rFonts w:ascii="Corbel" w:eastAsiaTheme="minorEastAsia" w:hAnsi="Corbel" w:cs="Times New Roman"/>
          <w:sz w:val="24"/>
          <w:szCs w:val="24"/>
        </w:rPr>
        <w:t xml:space="preserve">" </w:t>
      </w:r>
      <w:r w:rsidR="006E01F4" w:rsidRPr="006E01F4">
        <w:rPr>
          <w:rFonts w:ascii="Corbel" w:eastAsiaTheme="minorEastAsia" w:hAnsi="Corbel" w:cs="Times New Roman" w:hint="eastAsia"/>
          <w:sz w:val="24"/>
          <w:szCs w:val="24"/>
        </w:rPr>
        <w:t xml:space="preserve"> for the </w:t>
      </w:r>
      <w:r w:rsidR="00DB46AC" w:rsidRPr="00904C20">
        <w:rPr>
          <w:rFonts w:ascii="Corbel" w:hAnsi="Corbel" w:cs="Times New Roman"/>
          <w:sz w:val="24"/>
          <w:szCs w:val="24"/>
        </w:rPr>
        <w:t>ActivityCheckWindowUIStable</w:t>
      </w:r>
      <w:r w:rsidR="00DB7CE1">
        <w:rPr>
          <w:rFonts w:ascii="Corbel" w:hAnsi="Corbel" w:cs="Times New Roman"/>
          <w:sz w:val="24"/>
          <w:szCs w:val="24"/>
        </w:rPr>
        <w:t xml:space="preserve"> and only allow 1 element for </w:t>
      </w:r>
      <w:r w:rsidR="00DB7CE1" w:rsidRPr="00904C20">
        <w:rPr>
          <w:rFonts w:ascii="Corbel" w:hAnsi="Corbel" w:cs="Times New Roman"/>
          <w:sz w:val="24"/>
          <w:szCs w:val="24"/>
        </w:rPr>
        <w:t>ActivityCheckWindowUIStable</w:t>
      </w:r>
      <w:r w:rsidR="00DB7CE1">
        <w:rPr>
          <w:rFonts w:ascii="Corbel" w:hAnsi="Corbel" w:cs="Times New Roman"/>
          <w:sz w:val="24"/>
          <w:szCs w:val="24"/>
        </w:rPr>
        <w:t xml:space="preserve"> </w:t>
      </w:r>
      <w:r w:rsidR="006E01F4" w:rsidRPr="006E01F4">
        <w:rPr>
          <w:rFonts w:ascii="Corbel" w:eastAsiaTheme="minorEastAsia" w:hAnsi="Corbel" w:cs="Times New Roman" w:hint="eastAsia"/>
          <w:sz w:val="24"/>
          <w:szCs w:val="24"/>
        </w:rPr>
        <w:t>)</w:t>
      </w:r>
    </w:p>
    <w:p w:rsidR="0016738D" w:rsidRPr="0016738D" w:rsidRDefault="0016738D" w:rsidP="0016738D">
      <w:pPr>
        <w:pStyle w:val="HTML"/>
        <w:shd w:val="clear" w:color="auto" w:fill="FFFFFF"/>
        <w:tabs>
          <w:tab w:val="clear" w:pos="916"/>
          <w:tab w:val="left" w:pos="795"/>
        </w:tabs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 w:hint="eastAsia"/>
          <w:sz w:val="24"/>
          <w:szCs w:val="24"/>
        </w:rPr>
        <w:tab/>
      </w:r>
      <w:r w:rsidR="00904C20">
        <w:rPr>
          <w:rFonts w:ascii="Corbel" w:eastAsiaTheme="minorEastAsia" w:hAnsi="Corbel" w:cs="Times New Roman"/>
          <w:b/>
          <w:color w:val="FF0000"/>
          <w:sz w:val="24"/>
          <w:szCs w:val="24"/>
        </w:rPr>
        <w:t>threshold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16738D" w:rsidRDefault="008E29C4" w:rsidP="00904C20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="851"/>
        <w:rPr>
          <w:rFonts w:ascii="Corbel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 xml:space="preserve">If </w:t>
      </w:r>
      <w:r w:rsidR="00163A06">
        <w:rPr>
          <w:rFonts w:ascii="Corbel" w:eastAsiaTheme="minorEastAsia" w:hAnsi="Corbel" w:cs="Times New Roman" w:hint="eastAsia"/>
          <w:sz w:val="24"/>
          <w:szCs w:val="24"/>
        </w:rPr>
        <w:t>similarity</w:t>
      </w:r>
      <w:r>
        <w:rPr>
          <w:rFonts w:ascii="Corbel" w:eastAsiaTheme="minorEastAsia" w:hAnsi="Corbel" w:cs="Times New Roman"/>
          <w:sz w:val="24"/>
          <w:szCs w:val="24"/>
        </w:rPr>
        <w:t xml:space="preserve"> degree between 2 images of the same range of a window is </w:t>
      </w:r>
      <w:r w:rsidR="00070455">
        <w:rPr>
          <w:rFonts w:ascii="Corbel" w:eastAsiaTheme="minorEastAsia" w:hAnsi="Corbel" w:cs="Times New Roman" w:hint="eastAsia"/>
          <w:sz w:val="24"/>
          <w:szCs w:val="24"/>
        </w:rPr>
        <w:t>smaller</w:t>
      </w:r>
      <w:r w:rsidR="004E5CE1">
        <w:rPr>
          <w:rFonts w:ascii="Corbel" w:eastAsiaTheme="minorEastAsia" w:hAnsi="Corbel" w:cs="Times New Roman" w:hint="eastAsia"/>
          <w:sz w:val="24"/>
          <w:szCs w:val="24"/>
        </w:rPr>
        <w:t xml:space="preserve"> than</w:t>
      </w:r>
      <w:r>
        <w:rPr>
          <w:rFonts w:ascii="Corbel" w:eastAsiaTheme="minorEastAsia" w:hAnsi="Corbel" w:cs="Times New Roman"/>
          <w:sz w:val="24"/>
          <w:szCs w:val="24"/>
        </w:rPr>
        <w:t xml:space="preserve"> this value, </w:t>
      </w:r>
      <w:r w:rsidRPr="00904C20">
        <w:rPr>
          <w:rFonts w:ascii="Corbel" w:hAnsi="Corbel" w:cs="Times New Roman"/>
          <w:sz w:val="24"/>
          <w:szCs w:val="24"/>
        </w:rPr>
        <w:t>ActivityCheckWindowUIStable</w:t>
      </w:r>
      <w:r>
        <w:rPr>
          <w:rFonts w:ascii="Corbel" w:hAnsi="Corbel" w:cs="Times New Roman"/>
          <w:sz w:val="24"/>
          <w:szCs w:val="24"/>
        </w:rPr>
        <w:t xml:space="preserve"> will see they are identical.</w:t>
      </w:r>
    </w:p>
    <w:p w:rsidR="00C5494F" w:rsidRDefault="007C1B8B" w:rsidP="00904C20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="851"/>
        <w:rPr>
          <w:ins w:id="0" w:author="Lena Hung/WHQ/Wistron" w:date="2011-10-07T13:29:00Z"/>
          <w:rFonts w:ascii="Corbel" w:eastAsiaTheme="minorEastAsia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Default value=1.0</w:t>
      </w:r>
      <w:r w:rsidR="00163A06">
        <w:rPr>
          <w:rFonts w:ascii="Corbel" w:eastAsiaTheme="minorEastAsia" w:hAnsi="Corbel" w:cs="Times New Roman" w:hint="eastAsia"/>
          <w:sz w:val="24"/>
          <w:szCs w:val="24"/>
        </w:rPr>
        <w:t xml:space="preserve">, which means 2 images </w:t>
      </w:r>
      <w:r w:rsidR="00DE6900">
        <w:rPr>
          <w:rFonts w:ascii="Corbel" w:eastAsiaTheme="minorEastAsia" w:hAnsi="Corbel" w:cs="Times New Roman" w:hint="eastAsia"/>
          <w:sz w:val="24"/>
          <w:szCs w:val="24"/>
        </w:rPr>
        <w:t xml:space="preserve">must be </w:t>
      </w:r>
      <w:r w:rsidR="00163A06">
        <w:rPr>
          <w:rFonts w:ascii="Corbel" w:eastAsiaTheme="minorEastAsia" w:hAnsi="Corbel" w:cs="Times New Roman" w:hint="eastAsia"/>
          <w:sz w:val="24"/>
          <w:szCs w:val="24"/>
        </w:rPr>
        <w:t>identical.</w:t>
      </w:r>
      <w:ins w:id="1" w:author="lena" w:date="2011-10-05T22:21:00Z">
        <w:r w:rsidR="00F80133">
          <w:rPr>
            <w:rFonts w:ascii="Corbel" w:eastAsiaTheme="minorEastAsia" w:hAnsi="Corbel" w:cs="Times New Roman" w:hint="eastAsia"/>
            <w:sz w:val="24"/>
            <w:szCs w:val="24"/>
          </w:rPr>
          <w:t xml:space="preserve"> </w:t>
        </w:r>
      </w:ins>
    </w:p>
    <w:p w:rsidR="00C5494F" w:rsidRDefault="00F80133" w:rsidP="00904C20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="851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V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alue=0.0 , which </w:t>
      </w:r>
      <w:r w:rsidR="00DE547B">
        <w:rPr>
          <w:rFonts w:ascii="Corbel" w:eastAsiaTheme="minorEastAsia" w:hAnsi="Corbel" w:cs="Times New Roman" w:hint="eastAsia"/>
          <w:sz w:val="24"/>
          <w:szCs w:val="24"/>
        </w:rPr>
        <w:t>you don</w:t>
      </w:r>
      <w:r w:rsidR="00DE547B">
        <w:rPr>
          <w:rFonts w:ascii="Corbel" w:eastAsiaTheme="minorEastAsia" w:hAnsi="Corbel" w:cs="Times New Roman"/>
          <w:sz w:val="24"/>
          <w:szCs w:val="24"/>
        </w:rPr>
        <w:t>’</w:t>
      </w:r>
      <w:r w:rsidR="00DE547B">
        <w:rPr>
          <w:rFonts w:ascii="Corbel" w:eastAsiaTheme="minorEastAsia" w:hAnsi="Corbel" w:cs="Times New Roman" w:hint="eastAsia"/>
          <w:sz w:val="24"/>
          <w:szCs w:val="24"/>
        </w:rPr>
        <w:t>t care  2 images  are the same or not,  0.0 is not good value for your test.</w:t>
      </w:r>
    </w:p>
    <w:p w:rsidR="007C1B8B" w:rsidRPr="00163A06" w:rsidDel="00C5494F" w:rsidRDefault="00C5494F" w:rsidP="00904C20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="851"/>
        <w:rPr>
          <w:del w:id="2" w:author="Lena Hung/WHQ/Wistron" w:date="2011-10-07T11:08:00Z"/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 w:hint="eastAsia"/>
          <w:sz w:val="24"/>
          <w:szCs w:val="24"/>
        </w:rPr>
        <w:t>Value=0.5,</w:t>
      </w:r>
      <w:r w:rsidRPr="00C5494F">
        <w:rPr>
          <w:rFonts w:ascii="Corbel" w:eastAsiaTheme="minorEastAsia" w:hAnsi="Corbel" w:cs="Times New Roman" w:hint="eastAsia"/>
          <w:sz w:val="24"/>
          <w:szCs w:val="24"/>
        </w:rPr>
        <w:t xml:space="preserve"> 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If image </w:t>
      </w:r>
      <w:r>
        <w:rPr>
          <w:rFonts w:ascii="Corbel" w:eastAsiaTheme="minorEastAsia" w:hAnsi="Corbel" w:cs="Times New Roman"/>
          <w:sz w:val="24"/>
          <w:szCs w:val="24"/>
        </w:rPr>
        <w:t>pixel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 is 800x600 it will compare 240000 pixel (800x600=480000, 480000*0.5=240000).</w:t>
      </w:r>
    </w:p>
    <w:p w:rsidR="008E29C4" w:rsidRPr="00F80133" w:rsidRDefault="008E29C4" w:rsidP="00904C20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="851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Acceptable value range: 0.0 ~ 1.0, any negative value is not acceptable.</w:t>
      </w:r>
    </w:p>
    <w:p w:rsidR="0016738D" w:rsidRPr="0016738D" w:rsidRDefault="0016738D" w:rsidP="0016738D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 w:hint="eastAsia"/>
          <w:sz w:val="24"/>
          <w:szCs w:val="24"/>
        </w:rPr>
        <w:tab/>
      </w:r>
      <w:r w:rsidR="00904C20">
        <w:rPr>
          <w:rFonts w:ascii="Corbel" w:eastAsiaTheme="minorEastAsia" w:hAnsi="Corbel" w:cs="Times New Roman"/>
          <w:b/>
          <w:color w:val="FF0000"/>
          <w:sz w:val="24"/>
          <w:szCs w:val="24"/>
        </w:rPr>
        <w:t>xAxisRangeBegin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7C1B8B" w:rsidRPr="007C1B8B" w:rsidRDefault="00911DF1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 xml:space="preserve">Please refer to the </w:t>
      </w:r>
      <w:hyperlink r:id="rId11" w:history="1">
        <w:r w:rsidRPr="006B6E2F">
          <w:rPr>
            <w:rStyle w:val="ab"/>
            <w:rFonts w:ascii="Corbel" w:eastAsiaTheme="minorEastAsia" w:hAnsi="Corbel" w:cs="Times New Roman"/>
            <w:sz w:val="24"/>
            <w:szCs w:val="24"/>
          </w:rPr>
          <w:t>RatioRectangle</w:t>
        </w:r>
      </w:hyperlink>
    </w:p>
    <w:p w:rsidR="00904C20" w:rsidRPr="0016738D" w:rsidRDefault="00904C20" w:rsidP="00904C20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/>
          <w:b/>
          <w:color w:val="FF0000"/>
          <w:sz w:val="24"/>
          <w:szCs w:val="24"/>
        </w:rPr>
        <w:tab/>
      </w:r>
      <w:r w:rsidR="00C5494F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x</w:t>
      </w:r>
      <w:r>
        <w:rPr>
          <w:rFonts w:ascii="Corbel" w:eastAsiaTheme="minorEastAsia" w:hAnsi="Corbel" w:cs="Times New Roman"/>
          <w:b/>
          <w:color w:val="FF0000"/>
          <w:sz w:val="24"/>
          <w:szCs w:val="24"/>
        </w:rPr>
        <w:t>AxisRangeEnd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904C20" w:rsidRPr="007C1B8B" w:rsidRDefault="00911DF1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 xml:space="preserve">Please refer to the </w:t>
      </w:r>
      <w:hyperlink r:id="rId12" w:history="1">
        <w:r w:rsidRPr="006B6E2F">
          <w:rPr>
            <w:rStyle w:val="ab"/>
            <w:rFonts w:ascii="Corbel" w:eastAsiaTheme="minorEastAsia" w:hAnsi="Corbel" w:cs="Times New Roman"/>
            <w:sz w:val="24"/>
            <w:szCs w:val="24"/>
          </w:rPr>
          <w:t>RatioRectangle</w:t>
        </w:r>
      </w:hyperlink>
    </w:p>
    <w:p w:rsidR="00904C20" w:rsidRPr="0016738D" w:rsidRDefault="00904C20" w:rsidP="00904C20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/>
          <w:b/>
          <w:color w:val="FF0000"/>
          <w:sz w:val="24"/>
          <w:szCs w:val="24"/>
        </w:rPr>
        <w:tab/>
        <w:t>yAxisRangeBegin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904C20" w:rsidRPr="007C1B8B" w:rsidRDefault="00911DF1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 xml:space="preserve">Please refer to the </w:t>
      </w:r>
      <w:hyperlink r:id="rId13" w:history="1">
        <w:r w:rsidRPr="006B6E2F">
          <w:rPr>
            <w:rStyle w:val="ab"/>
            <w:rFonts w:ascii="Corbel" w:eastAsiaTheme="minorEastAsia" w:hAnsi="Corbel" w:cs="Times New Roman"/>
            <w:sz w:val="24"/>
            <w:szCs w:val="24"/>
          </w:rPr>
          <w:t>RatioRectangle</w:t>
        </w:r>
      </w:hyperlink>
    </w:p>
    <w:p w:rsidR="00904C20" w:rsidRPr="0016738D" w:rsidRDefault="00904C20" w:rsidP="00904C20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/>
          <w:b/>
          <w:color w:val="FF0000"/>
          <w:sz w:val="24"/>
          <w:szCs w:val="24"/>
        </w:rPr>
        <w:tab/>
        <w:t>yAxisRangeEnd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7C1B8B" w:rsidRPr="007C1B8B" w:rsidRDefault="00911DF1" w:rsidP="007C1B8B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 xml:space="preserve">Please refer to the </w:t>
      </w:r>
      <w:hyperlink r:id="rId14" w:history="1">
        <w:r w:rsidRPr="006B6E2F">
          <w:rPr>
            <w:rStyle w:val="ab"/>
            <w:rFonts w:ascii="Corbel" w:eastAsiaTheme="minorEastAsia" w:hAnsi="Corbel" w:cs="Times New Roman"/>
            <w:sz w:val="24"/>
            <w:szCs w:val="24"/>
          </w:rPr>
          <w:t>RatioRectangle</w:t>
        </w:r>
      </w:hyperlink>
    </w:p>
    <w:p w:rsidR="00904C20" w:rsidRPr="0016738D" w:rsidRDefault="00904C20" w:rsidP="00904C20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/>
          <w:b/>
          <w:color w:val="FF0000"/>
          <w:sz w:val="24"/>
          <w:szCs w:val="24"/>
        </w:rPr>
        <w:tab/>
        <w:t>duration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904C20" w:rsidRDefault="007C1B8B" w:rsidP="00904C20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comparing time of monitor</w:t>
      </w:r>
      <w:r w:rsidR="00DB7CE1">
        <w:rPr>
          <w:rFonts w:ascii="Corbel" w:eastAsiaTheme="minorEastAsia" w:hAnsi="Corbel" w:cs="Times New Roman"/>
          <w:sz w:val="24"/>
          <w:szCs w:val="24"/>
        </w:rPr>
        <w:t>, unit is second.</w:t>
      </w:r>
    </w:p>
    <w:p w:rsidR="004E5CE1" w:rsidRDefault="004E5CE1" w:rsidP="004E5CE1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Default value=1.0</w:t>
      </w:r>
    </w:p>
    <w:p w:rsidR="004E5CE1" w:rsidRPr="004E5CE1" w:rsidRDefault="004E5CE1" w:rsidP="004E5CE1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Any negative value is not acceptable.</w:t>
      </w:r>
    </w:p>
    <w:p w:rsidR="00904C20" w:rsidRPr="0016738D" w:rsidRDefault="00904C20" w:rsidP="00904C20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/>
          <w:b/>
          <w:color w:val="FF0000"/>
          <w:sz w:val="24"/>
          <w:szCs w:val="24"/>
        </w:rPr>
        <w:tab/>
        <w:t>pixelSamplingRate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904C20" w:rsidRDefault="00904C20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 xml:space="preserve"> </w:t>
      </w:r>
      <w:r w:rsidR="00DB7CE1" w:rsidRPr="00904C20">
        <w:rPr>
          <w:rFonts w:ascii="Corbel" w:hAnsi="Corbel" w:cs="Times New Roman"/>
          <w:sz w:val="24"/>
          <w:szCs w:val="24"/>
        </w:rPr>
        <w:t>ActivityCheckWindowUIStable</w:t>
      </w:r>
      <w:r w:rsidR="00DB7CE1">
        <w:rPr>
          <w:rFonts w:ascii="Corbel" w:hAnsi="Corbel" w:cs="Times New Roman"/>
          <w:sz w:val="24"/>
          <w:szCs w:val="24"/>
        </w:rPr>
        <w:t xml:space="preserve"> adopts pixel-comparing  methodology, you can do 1 by 1 pixel comparing or every 3 pixel compring one time.</w:t>
      </w:r>
    </w:p>
    <w:p w:rsidR="00DB7CE1" w:rsidRDefault="00DB7CE1" w:rsidP="00DB7CE1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Default value=1.0</w:t>
      </w:r>
    </w:p>
    <w:p w:rsidR="00DB7CE1" w:rsidRPr="00DB7CE1" w:rsidRDefault="00DB7CE1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Acceptable value range:  1~ 10 ( for computing resource consideration) , any negative value is not acceptable.</w:t>
      </w:r>
    </w:p>
    <w:p w:rsidR="0016738D" w:rsidRDefault="00904C20" w:rsidP="00904C20">
      <w:pPr>
        <w:pStyle w:val="HTML"/>
        <w:shd w:val="clear" w:color="auto" w:fill="FFFFFF"/>
        <w:ind w:leftChars="135" w:left="270"/>
        <w:rPr>
          <w:rFonts w:ascii="Corbel" w:eastAsiaTheme="minorEastAsia" w:hAnsi="Corbel" w:cs="Times New Roman"/>
          <w:b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/</w:t>
      </w:r>
      <w:r w:rsidR="0016738D" w:rsidRPr="0016738D">
        <w:rPr>
          <w:rFonts w:ascii="Corbel" w:eastAsiaTheme="minorEastAsia" w:hAnsi="Corbel" w:cs="Times New Roman" w:hint="eastAsia"/>
          <w:b/>
          <w:sz w:val="24"/>
          <w:szCs w:val="24"/>
        </w:rPr>
        <w:t>&gt;</w:t>
      </w:r>
    </w:p>
    <w:p w:rsidR="00DB20BC" w:rsidRPr="00BD56DC" w:rsidRDefault="002C67BB" w:rsidP="00906331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Example</w:t>
      </w:r>
      <w:r w:rsidR="00BD56DC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: </w:t>
      </w:r>
      <w:r w:rsidR="00C5494F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This screen is not change during  10</w:t>
      </w:r>
      <w:r w:rsidR="00C5494F">
        <w:rPr>
          <w:rFonts w:ascii="Corbel" w:eastAsiaTheme="minorEastAsia" w:hAnsi="Corbel" w:cs="Times New Roman"/>
          <w:b/>
          <w:sz w:val="24"/>
          <w:szCs w:val="24"/>
          <w:lang w:eastAsia="zh-TW"/>
        </w:rPr>
        <w:t>’</w:t>
      </w:r>
      <w:r w:rsidR="00C5494F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s. </w:t>
      </w:r>
      <w:r w:rsidR="00BD56DC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duration time :10 se</w:t>
      </w:r>
      <w:r w:rsidR="00F80133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conds, and every 1 pixel compring on this time.</w:t>
      </w:r>
    </w:p>
    <w:p w:rsidR="00A5631F" w:rsidRPr="00B77502" w:rsidRDefault="00A5631F" w:rsidP="00A563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 xml:space="preserve"> &lt;</w:t>
      </w:r>
      <w:r w:rsid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Criteria threshold="1.0" 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>xAxisRangeBegin=</w:t>
      </w:r>
      <w:r w:rsid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"0" 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 xAxisRangeEnd=</w:t>
      </w:r>
      <w:r w:rsid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"1"  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yAxisRangeBegin= </w:t>
      </w:r>
      <w:r w:rsid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"0" 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>yAxisRangeEnd</w:t>
      </w:r>
      <w:r w:rsidR="00DB7CE1" w:rsidRPr="00DB7CE1">
        <w:rPr>
          <w:rFonts w:ascii="Corbel" w:eastAsia="Times New Roman" w:hAnsi="Corbel" w:cs="Times New Roman" w:hint="eastAsia"/>
          <w:sz w:val="24"/>
          <w:szCs w:val="24"/>
          <w:lang w:eastAsia="zh-TW"/>
        </w:rPr>
        <w:t>=</w:t>
      </w:r>
      <w:r w:rsid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"1"  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>duration</w:t>
      </w:r>
      <w:r w:rsidR="00DB7CE1" w:rsidRPr="00DB7CE1">
        <w:rPr>
          <w:rFonts w:ascii="Corbel" w:eastAsia="Times New Roman" w:hAnsi="Corbel" w:cs="Times New Roman" w:hint="eastAsia"/>
          <w:sz w:val="24"/>
          <w:szCs w:val="24"/>
          <w:lang w:eastAsia="zh-TW"/>
        </w:rPr>
        <w:t>=</w:t>
      </w:r>
      <w:r w:rsidR="00DB7CE1">
        <w:rPr>
          <w:rFonts w:ascii="Corbel" w:eastAsia="Times New Roman" w:hAnsi="Corbel" w:cs="Times New Roman"/>
          <w:sz w:val="24"/>
          <w:szCs w:val="24"/>
          <w:lang w:eastAsia="zh-TW"/>
        </w:rPr>
        <w:t>"10"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 pixelSamplingRate</w:t>
      </w:r>
      <w:r w:rsidR="00DB7CE1" w:rsidRPr="00DB7CE1">
        <w:rPr>
          <w:rFonts w:ascii="Corbel" w:eastAsia="Times New Roman" w:hAnsi="Corbel" w:cs="Times New Roman" w:hint="eastAsia"/>
          <w:sz w:val="24"/>
          <w:szCs w:val="24"/>
          <w:lang w:eastAsia="zh-TW"/>
        </w:rPr>
        <w:t>=</w:t>
      </w:r>
      <w:r w:rsid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"1" </w:t>
      </w:r>
      <w:r w:rsidR="00DB7CE1" w:rsidRPr="00DB7CE1">
        <w:rPr>
          <w:rFonts w:ascii="Corbel" w:eastAsia="Times New Roman" w:hAnsi="Corbel" w:cs="Times New Roman"/>
          <w:sz w:val="24"/>
          <w:szCs w:val="24"/>
          <w:lang w:eastAsia="zh-TW"/>
        </w:rPr>
        <w:t>/</w:t>
      </w: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>&gt;</w:t>
      </w:r>
    </w:p>
    <w:sectPr w:rsidR="00A5631F" w:rsidRPr="00B77502" w:rsidSect="00D845C1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40F" w:rsidRPr="005F503B" w:rsidRDefault="0006440F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1">
    <w:p w:rsidR="0006440F" w:rsidRPr="005F503B" w:rsidRDefault="0006440F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 w:rsidP="005A6816">
    <w:pPr>
      <w:pStyle w:val="a4"/>
      <w:pBdr>
        <w:top w:val="single" w:sz="4" w:space="1" w:color="D9D9D9" w:themeColor="background1" w:themeShade="D9"/>
      </w:pBdr>
    </w:pPr>
    <w:r w:rsidRPr="00632836">
      <w:t>Microsoft</w:t>
    </w:r>
    <w:r>
      <w:t>-Wistron</w:t>
    </w:r>
    <w:r w:rsidRPr="00632836">
      <w:t xml:space="preserve"> Confidential</w:t>
    </w:r>
    <w:r>
      <w:t xml:space="preserve"> </w:t>
    </w:r>
    <w:r>
      <w:tab/>
    </w:r>
    <w:r>
      <w:tab/>
    </w:r>
    <w:sdt>
      <w:sdtPr>
        <w:id w:val="86312811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fldSimple w:instr=" PAGE   \* MERGEFORMAT ">
          <w:r w:rsidR="00257A3F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CB0544" w:rsidRDefault="00CB054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 w:rsidP="00EF780D">
    <w:pPr>
      <w:pStyle w:val="a4"/>
      <w:jc w:val="right"/>
    </w:pPr>
    <w:r>
      <w:t>Microsoft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40F" w:rsidRPr="005F503B" w:rsidRDefault="0006440F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1">
    <w:p w:rsidR="0006440F" w:rsidRPr="005F503B" w:rsidRDefault="0006440F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Pr="005953C7" w:rsidRDefault="00CB0544" w:rsidP="006279E3">
    <w:pPr>
      <w:pStyle w:val="a3"/>
      <w:pBdr>
        <w:bottom w:val="single" w:sz="4" w:space="1" w:color="auto"/>
      </w:pBdr>
      <w:tabs>
        <w:tab w:val="clear" w:pos="4419"/>
      </w:tabs>
      <w:jc w:val="right"/>
      <w:rPr>
        <w:sz w:val="28"/>
        <w:szCs w:val="28"/>
      </w:rPr>
    </w:pPr>
    <w:r w:rsidRPr="005953C7">
      <w:rPr>
        <w:sz w:val="28"/>
        <w:szCs w:val="28"/>
      </w:rPr>
      <w:t xml:space="preserve">Activity Usage: </w:t>
    </w:r>
    <w:r w:rsidR="00940468" w:rsidRPr="00904C20">
      <w:rPr>
        <w:sz w:val="28"/>
        <w:szCs w:val="28"/>
      </w:rPr>
      <w:t>Config</w:t>
    </w:r>
    <w:r w:rsidR="00940468">
      <w:rPr>
        <w:sz w:val="28"/>
        <w:szCs w:val="28"/>
      </w:rPr>
      <w:t xml:space="preserve">uration for </w:t>
    </w:r>
    <w:r w:rsidRPr="00904C20">
      <w:rPr>
        <w:sz w:val="28"/>
        <w:szCs w:val="28"/>
      </w:rPr>
      <w:t>ActivityCheckWindowUIStable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>
    <w:pPr>
      <w:pStyle w:val="a3"/>
    </w:pPr>
    <w:r>
      <w:rPr>
        <w:noProof/>
        <w:lang w:eastAsia="zh-CN"/>
      </w:rPr>
      <w:drawing>
        <wp:inline distT="0" distB="0" distL="0" distR="0">
          <wp:extent cx="647700" cy="7429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5F00"/>
    <w:multiLevelType w:val="hybridMultilevel"/>
    <w:tmpl w:val="B6D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A07EE"/>
    <w:multiLevelType w:val="hybridMultilevel"/>
    <w:tmpl w:val="BD40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74305"/>
    <w:multiLevelType w:val="multilevel"/>
    <w:tmpl w:val="A7A86B26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80445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F4770"/>
    <w:multiLevelType w:val="hybridMultilevel"/>
    <w:tmpl w:val="A37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54C51"/>
    <w:multiLevelType w:val="hybridMultilevel"/>
    <w:tmpl w:val="F45A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473DF"/>
    <w:multiLevelType w:val="hybridMultilevel"/>
    <w:tmpl w:val="9ED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0A3"/>
    <w:multiLevelType w:val="hybridMultilevel"/>
    <w:tmpl w:val="E3C216BE"/>
    <w:lvl w:ilvl="0" w:tplc="41FE28F6"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5357A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C6B33"/>
    <w:multiLevelType w:val="hybridMultilevel"/>
    <w:tmpl w:val="99F6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03CB1"/>
    <w:multiLevelType w:val="hybridMultilevel"/>
    <w:tmpl w:val="06CE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020E0"/>
    <w:multiLevelType w:val="hybridMultilevel"/>
    <w:tmpl w:val="B096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F0BC9"/>
    <w:multiLevelType w:val="hybridMultilevel"/>
    <w:tmpl w:val="9EBC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7AA"/>
    <w:multiLevelType w:val="hybridMultilevel"/>
    <w:tmpl w:val="369085EA"/>
    <w:lvl w:ilvl="0" w:tplc="D3367BB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A26C93"/>
    <w:multiLevelType w:val="hybridMultilevel"/>
    <w:tmpl w:val="F232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FD7164"/>
    <w:multiLevelType w:val="hybridMultilevel"/>
    <w:tmpl w:val="C114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4B38D0"/>
    <w:multiLevelType w:val="hybridMultilevel"/>
    <w:tmpl w:val="A4EEBD2E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284101ED"/>
    <w:multiLevelType w:val="hybridMultilevel"/>
    <w:tmpl w:val="27E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A43413"/>
    <w:multiLevelType w:val="hybridMultilevel"/>
    <w:tmpl w:val="F6A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E282C"/>
    <w:multiLevelType w:val="hybridMultilevel"/>
    <w:tmpl w:val="C33A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8071B0"/>
    <w:multiLevelType w:val="hybridMultilevel"/>
    <w:tmpl w:val="7888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C24E97"/>
    <w:multiLevelType w:val="hybridMultilevel"/>
    <w:tmpl w:val="CD48E83C"/>
    <w:lvl w:ilvl="0" w:tplc="7ADCBC06">
      <w:start w:val="300"/>
      <w:numFmt w:val="bullet"/>
      <w:lvlText w:val="-"/>
      <w:lvlJc w:val="left"/>
      <w:pPr>
        <w:ind w:left="123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31D57AF5"/>
    <w:multiLevelType w:val="hybridMultilevel"/>
    <w:tmpl w:val="CCE288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3923835"/>
    <w:multiLevelType w:val="hybridMultilevel"/>
    <w:tmpl w:val="F112D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C733CE"/>
    <w:multiLevelType w:val="hybridMultilevel"/>
    <w:tmpl w:val="3168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5C29BC"/>
    <w:multiLevelType w:val="hybridMultilevel"/>
    <w:tmpl w:val="BB04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130A1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A13B0"/>
    <w:multiLevelType w:val="hybridMultilevel"/>
    <w:tmpl w:val="07B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20956"/>
    <w:multiLevelType w:val="hybridMultilevel"/>
    <w:tmpl w:val="A23C6A9A"/>
    <w:lvl w:ilvl="0" w:tplc="D9D42F30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632D3"/>
    <w:multiLevelType w:val="multilevel"/>
    <w:tmpl w:val="995A9FCA"/>
    <w:lvl w:ilvl="0">
      <w:start w:val="1"/>
      <w:numFmt w:val="decimal"/>
      <w:lvlText w:val="%1 |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A257A4B"/>
    <w:multiLevelType w:val="hybridMultilevel"/>
    <w:tmpl w:val="E654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67DE2"/>
    <w:multiLevelType w:val="hybridMultilevel"/>
    <w:tmpl w:val="3B0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FA6608"/>
    <w:multiLevelType w:val="hybridMultilevel"/>
    <w:tmpl w:val="FC1C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85F0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1729A"/>
    <w:multiLevelType w:val="hybridMultilevel"/>
    <w:tmpl w:val="B78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32EE5"/>
    <w:multiLevelType w:val="hybridMultilevel"/>
    <w:tmpl w:val="E892D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73197D"/>
    <w:multiLevelType w:val="hybridMultilevel"/>
    <w:tmpl w:val="A4641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FD46F5"/>
    <w:multiLevelType w:val="hybridMultilevel"/>
    <w:tmpl w:val="ABEA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9F431E"/>
    <w:multiLevelType w:val="hybridMultilevel"/>
    <w:tmpl w:val="187C8A8E"/>
    <w:lvl w:ilvl="0" w:tplc="0DD86F1E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E2557"/>
    <w:multiLevelType w:val="hybridMultilevel"/>
    <w:tmpl w:val="570C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725F2"/>
    <w:multiLevelType w:val="hybridMultilevel"/>
    <w:tmpl w:val="C8BA14E2"/>
    <w:lvl w:ilvl="0" w:tplc="E1CCF17C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175FD"/>
    <w:multiLevelType w:val="hybridMultilevel"/>
    <w:tmpl w:val="638A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E57F2"/>
    <w:multiLevelType w:val="hybridMultilevel"/>
    <w:tmpl w:val="4B7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16"/>
  </w:num>
  <w:num w:numId="5">
    <w:abstractNumId w:val="40"/>
  </w:num>
  <w:num w:numId="6">
    <w:abstractNumId w:val="38"/>
  </w:num>
  <w:num w:numId="7">
    <w:abstractNumId w:val="28"/>
  </w:num>
  <w:num w:numId="8">
    <w:abstractNumId w:val="29"/>
  </w:num>
  <w:num w:numId="9">
    <w:abstractNumId w:val="29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34"/>
  </w:num>
  <w:num w:numId="25">
    <w:abstractNumId w:val="4"/>
  </w:num>
  <w:num w:numId="26">
    <w:abstractNumId w:val="11"/>
  </w:num>
  <w:num w:numId="27">
    <w:abstractNumId w:val="27"/>
  </w:num>
  <w:num w:numId="28">
    <w:abstractNumId w:val="6"/>
  </w:num>
  <w:num w:numId="29">
    <w:abstractNumId w:val="32"/>
  </w:num>
  <w:num w:numId="30">
    <w:abstractNumId w:val="9"/>
  </w:num>
  <w:num w:numId="31">
    <w:abstractNumId w:val="12"/>
  </w:num>
  <w:num w:numId="32">
    <w:abstractNumId w:val="35"/>
  </w:num>
  <w:num w:numId="33">
    <w:abstractNumId w:val="15"/>
  </w:num>
  <w:num w:numId="3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0"/>
  </w:num>
  <w:num w:numId="37">
    <w:abstractNumId w:val="1"/>
  </w:num>
  <w:num w:numId="38">
    <w:abstractNumId w:val="41"/>
  </w:num>
  <w:num w:numId="39">
    <w:abstractNumId w:val="39"/>
  </w:num>
  <w:num w:numId="40">
    <w:abstractNumId w:val="0"/>
  </w:num>
  <w:num w:numId="41">
    <w:abstractNumId w:val="5"/>
  </w:num>
  <w:num w:numId="42">
    <w:abstractNumId w:val="42"/>
  </w:num>
  <w:num w:numId="43">
    <w:abstractNumId w:val="19"/>
  </w:num>
  <w:num w:numId="44">
    <w:abstractNumId w:val="22"/>
  </w:num>
  <w:num w:numId="45">
    <w:abstractNumId w:val="30"/>
  </w:num>
  <w:num w:numId="46">
    <w:abstractNumId w:val="25"/>
  </w:num>
  <w:num w:numId="47">
    <w:abstractNumId w:val="3"/>
  </w:num>
  <w:num w:numId="48">
    <w:abstractNumId w:val="26"/>
  </w:num>
  <w:num w:numId="49">
    <w:abstractNumId w:val="33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trackRevisions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7364"/>
    <w:rsid w:val="0000031F"/>
    <w:rsid w:val="000007E6"/>
    <w:rsid w:val="000014C6"/>
    <w:rsid w:val="0000758E"/>
    <w:rsid w:val="00007873"/>
    <w:rsid w:val="00007C08"/>
    <w:rsid w:val="00013146"/>
    <w:rsid w:val="0002090D"/>
    <w:rsid w:val="0002337C"/>
    <w:rsid w:val="00025CCD"/>
    <w:rsid w:val="000279D9"/>
    <w:rsid w:val="000303F7"/>
    <w:rsid w:val="000308C6"/>
    <w:rsid w:val="00032E69"/>
    <w:rsid w:val="000338B2"/>
    <w:rsid w:val="00033C52"/>
    <w:rsid w:val="00041726"/>
    <w:rsid w:val="0004197C"/>
    <w:rsid w:val="00042827"/>
    <w:rsid w:val="00042D8D"/>
    <w:rsid w:val="000442DF"/>
    <w:rsid w:val="00046707"/>
    <w:rsid w:val="00050066"/>
    <w:rsid w:val="00050DB3"/>
    <w:rsid w:val="00053234"/>
    <w:rsid w:val="000538C2"/>
    <w:rsid w:val="00055D16"/>
    <w:rsid w:val="00055DFE"/>
    <w:rsid w:val="00064401"/>
    <w:rsid w:val="0006440F"/>
    <w:rsid w:val="00065C1E"/>
    <w:rsid w:val="0007012D"/>
    <w:rsid w:val="00070455"/>
    <w:rsid w:val="000709BF"/>
    <w:rsid w:val="0007182B"/>
    <w:rsid w:val="00073E1B"/>
    <w:rsid w:val="00075CC4"/>
    <w:rsid w:val="00076831"/>
    <w:rsid w:val="000779E8"/>
    <w:rsid w:val="000817DD"/>
    <w:rsid w:val="00083A81"/>
    <w:rsid w:val="00085E87"/>
    <w:rsid w:val="00086650"/>
    <w:rsid w:val="00090BED"/>
    <w:rsid w:val="00092872"/>
    <w:rsid w:val="000932C3"/>
    <w:rsid w:val="000949C7"/>
    <w:rsid w:val="0009500C"/>
    <w:rsid w:val="0009541D"/>
    <w:rsid w:val="00096FD4"/>
    <w:rsid w:val="000A14E4"/>
    <w:rsid w:val="000A178B"/>
    <w:rsid w:val="000A17FF"/>
    <w:rsid w:val="000A1B53"/>
    <w:rsid w:val="000A403B"/>
    <w:rsid w:val="000A5081"/>
    <w:rsid w:val="000A606F"/>
    <w:rsid w:val="000B0A7E"/>
    <w:rsid w:val="000B3003"/>
    <w:rsid w:val="000B6951"/>
    <w:rsid w:val="000B6B0F"/>
    <w:rsid w:val="000C315F"/>
    <w:rsid w:val="000C3403"/>
    <w:rsid w:val="000D2997"/>
    <w:rsid w:val="000D5462"/>
    <w:rsid w:val="000D6901"/>
    <w:rsid w:val="000D6CAB"/>
    <w:rsid w:val="000D6F6D"/>
    <w:rsid w:val="000D7D39"/>
    <w:rsid w:val="000E286F"/>
    <w:rsid w:val="000E3C6A"/>
    <w:rsid w:val="000E4D58"/>
    <w:rsid w:val="000E5EBC"/>
    <w:rsid w:val="000E66E0"/>
    <w:rsid w:val="000F1937"/>
    <w:rsid w:val="000F3B4F"/>
    <w:rsid w:val="000F5161"/>
    <w:rsid w:val="000F5248"/>
    <w:rsid w:val="000F7D9E"/>
    <w:rsid w:val="000F7F3E"/>
    <w:rsid w:val="00100FA2"/>
    <w:rsid w:val="0010171F"/>
    <w:rsid w:val="00110D66"/>
    <w:rsid w:val="0011265D"/>
    <w:rsid w:val="0011329B"/>
    <w:rsid w:val="00116286"/>
    <w:rsid w:val="00116D80"/>
    <w:rsid w:val="00117783"/>
    <w:rsid w:val="00120DC4"/>
    <w:rsid w:val="00121EAE"/>
    <w:rsid w:val="00122477"/>
    <w:rsid w:val="00124AF3"/>
    <w:rsid w:val="00124B20"/>
    <w:rsid w:val="00125B5A"/>
    <w:rsid w:val="00126684"/>
    <w:rsid w:val="001267CD"/>
    <w:rsid w:val="00130497"/>
    <w:rsid w:val="00130E52"/>
    <w:rsid w:val="00136404"/>
    <w:rsid w:val="00136D7E"/>
    <w:rsid w:val="00137ABA"/>
    <w:rsid w:val="00142280"/>
    <w:rsid w:val="00142B0B"/>
    <w:rsid w:val="00142E09"/>
    <w:rsid w:val="001441B7"/>
    <w:rsid w:val="0014446C"/>
    <w:rsid w:val="00147313"/>
    <w:rsid w:val="001543C7"/>
    <w:rsid w:val="00154AD0"/>
    <w:rsid w:val="001612BC"/>
    <w:rsid w:val="00161886"/>
    <w:rsid w:val="001637DF"/>
    <w:rsid w:val="00163A06"/>
    <w:rsid w:val="001646EF"/>
    <w:rsid w:val="001647D7"/>
    <w:rsid w:val="0016738D"/>
    <w:rsid w:val="001733C5"/>
    <w:rsid w:val="00174280"/>
    <w:rsid w:val="0017556F"/>
    <w:rsid w:val="00180EB9"/>
    <w:rsid w:val="001811F3"/>
    <w:rsid w:val="001817AE"/>
    <w:rsid w:val="00183254"/>
    <w:rsid w:val="0018371A"/>
    <w:rsid w:val="0018425B"/>
    <w:rsid w:val="00185000"/>
    <w:rsid w:val="00190368"/>
    <w:rsid w:val="00190D87"/>
    <w:rsid w:val="00191705"/>
    <w:rsid w:val="00196F45"/>
    <w:rsid w:val="0019715E"/>
    <w:rsid w:val="00197385"/>
    <w:rsid w:val="001A19B5"/>
    <w:rsid w:val="001A1EB9"/>
    <w:rsid w:val="001A6F74"/>
    <w:rsid w:val="001B15F7"/>
    <w:rsid w:val="001B51D4"/>
    <w:rsid w:val="001B73BB"/>
    <w:rsid w:val="001C0965"/>
    <w:rsid w:val="001C1A62"/>
    <w:rsid w:val="001D0DEC"/>
    <w:rsid w:val="001D0F2E"/>
    <w:rsid w:val="001D1DEE"/>
    <w:rsid w:val="001D31E0"/>
    <w:rsid w:val="001D32D5"/>
    <w:rsid w:val="001D3F67"/>
    <w:rsid w:val="001D63AB"/>
    <w:rsid w:val="001D69A1"/>
    <w:rsid w:val="001D75A6"/>
    <w:rsid w:val="001E3388"/>
    <w:rsid w:val="001E43CC"/>
    <w:rsid w:val="001E5044"/>
    <w:rsid w:val="001E6213"/>
    <w:rsid w:val="001F0C46"/>
    <w:rsid w:val="001F1FF4"/>
    <w:rsid w:val="001F4595"/>
    <w:rsid w:val="001F520D"/>
    <w:rsid w:val="001F66DE"/>
    <w:rsid w:val="001F6D24"/>
    <w:rsid w:val="00201215"/>
    <w:rsid w:val="00201D01"/>
    <w:rsid w:val="0020295E"/>
    <w:rsid w:val="00204BED"/>
    <w:rsid w:val="002077D0"/>
    <w:rsid w:val="00210D23"/>
    <w:rsid w:val="0021191D"/>
    <w:rsid w:val="00211FFE"/>
    <w:rsid w:val="002160AD"/>
    <w:rsid w:val="002307E1"/>
    <w:rsid w:val="00231B94"/>
    <w:rsid w:val="002341ED"/>
    <w:rsid w:val="00235E53"/>
    <w:rsid w:val="00235EB4"/>
    <w:rsid w:val="00240EA2"/>
    <w:rsid w:val="00242CF7"/>
    <w:rsid w:val="00243F39"/>
    <w:rsid w:val="002445B4"/>
    <w:rsid w:val="0024500E"/>
    <w:rsid w:val="00252473"/>
    <w:rsid w:val="0025479D"/>
    <w:rsid w:val="00255637"/>
    <w:rsid w:val="00257A3F"/>
    <w:rsid w:val="00261016"/>
    <w:rsid w:val="0026376B"/>
    <w:rsid w:val="0026591A"/>
    <w:rsid w:val="0026599A"/>
    <w:rsid w:val="00266394"/>
    <w:rsid w:val="002664A3"/>
    <w:rsid w:val="002665C6"/>
    <w:rsid w:val="002671A9"/>
    <w:rsid w:val="00274069"/>
    <w:rsid w:val="0027438D"/>
    <w:rsid w:val="002744EE"/>
    <w:rsid w:val="0027461E"/>
    <w:rsid w:val="00275891"/>
    <w:rsid w:val="0027666F"/>
    <w:rsid w:val="00276B7A"/>
    <w:rsid w:val="00276E24"/>
    <w:rsid w:val="00277EB3"/>
    <w:rsid w:val="0028025E"/>
    <w:rsid w:val="00280EBF"/>
    <w:rsid w:val="0028221D"/>
    <w:rsid w:val="00283CA9"/>
    <w:rsid w:val="002849F8"/>
    <w:rsid w:val="00285449"/>
    <w:rsid w:val="002867EA"/>
    <w:rsid w:val="002905E4"/>
    <w:rsid w:val="002924CD"/>
    <w:rsid w:val="00292BD9"/>
    <w:rsid w:val="00293DBC"/>
    <w:rsid w:val="00294EC8"/>
    <w:rsid w:val="00296C38"/>
    <w:rsid w:val="002A4360"/>
    <w:rsid w:val="002A56A6"/>
    <w:rsid w:val="002B067D"/>
    <w:rsid w:val="002B1E6A"/>
    <w:rsid w:val="002B3F02"/>
    <w:rsid w:val="002B5D04"/>
    <w:rsid w:val="002C1981"/>
    <w:rsid w:val="002C3516"/>
    <w:rsid w:val="002C5FD2"/>
    <w:rsid w:val="002C67BB"/>
    <w:rsid w:val="002D0F5F"/>
    <w:rsid w:val="002D1E20"/>
    <w:rsid w:val="002D4BA5"/>
    <w:rsid w:val="002D50EA"/>
    <w:rsid w:val="002E0F83"/>
    <w:rsid w:val="002E2D33"/>
    <w:rsid w:val="002E3324"/>
    <w:rsid w:val="002E5037"/>
    <w:rsid w:val="002E513E"/>
    <w:rsid w:val="002E5D0D"/>
    <w:rsid w:val="002E7232"/>
    <w:rsid w:val="002E74E7"/>
    <w:rsid w:val="002E7969"/>
    <w:rsid w:val="002F0BD4"/>
    <w:rsid w:val="002F0F78"/>
    <w:rsid w:val="002F188F"/>
    <w:rsid w:val="002F1CE9"/>
    <w:rsid w:val="002F4F5E"/>
    <w:rsid w:val="002F638B"/>
    <w:rsid w:val="002F67F5"/>
    <w:rsid w:val="00300205"/>
    <w:rsid w:val="00301165"/>
    <w:rsid w:val="00302323"/>
    <w:rsid w:val="003036A6"/>
    <w:rsid w:val="00303FEE"/>
    <w:rsid w:val="00304006"/>
    <w:rsid w:val="00304210"/>
    <w:rsid w:val="0030497F"/>
    <w:rsid w:val="003110A5"/>
    <w:rsid w:val="00311CF5"/>
    <w:rsid w:val="00314499"/>
    <w:rsid w:val="00317E80"/>
    <w:rsid w:val="00320FF0"/>
    <w:rsid w:val="003250FC"/>
    <w:rsid w:val="003261BC"/>
    <w:rsid w:val="003321AC"/>
    <w:rsid w:val="00337853"/>
    <w:rsid w:val="00340A22"/>
    <w:rsid w:val="00340FDF"/>
    <w:rsid w:val="00342850"/>
    <w:rsid w:val="00344043"/>
    <w:rsid w:val="003445E6"/>
    <w:rsid w:val="00345EB5"/>
    <w:rsid w:val="003468B8"/>
    <w:rsid w:val="00346CDE"/>
    <w:rsid w:val="003510AE"/>
    <w:rsid w:val="00351C4C"/>
    <w:rsid w:val="00352AEC"/>
    <w:rsid w:val="00353175"/>
    <w:rsid w:val="00353EB6"/>
    <w:rsid w:val="003547C0"/>
    <w:rsid w:val="00354E69"/>
    <w:rsid w:val="00362F13"/>
    <w:rsid w:val="003634FA"/>
    <w:rsid w:val="00363F88"/>
    <w:rsid w:val="00365B2A"/>
    <w:rsid w:val="00366E3A"/>
    <w:rsid w:val="00367387"/>
    <w:rsid w:val="00380CA7"/>
    <w:rsid w:val="00382E14"/>
    <w:rsid w:val="003835A3"/>
    <w:rsid w:val="0038370B"/>
    <w:rsid w:val="00384E30"/>
    <w:rsid w:val="003853D4"/>
    <w:rsid w:val="003900A0"/>
    <w:rsid w:val="003923D8"/>
    <w:rsid w:val="0039583B"/>
    <w:rsid w:val="00395DAE"/>
    <w:rsid w:val="00396CDF"/>
    <w:rsid w:val="003A0006"/>
    <w:rsid w:val="003A060C"/>
    <w:rsid w:val="003A16CE"/>
    <w:rsid w:val="003A3E36"/>
    <w:rsid w:val="003A5EF9"/>
    <w:rsid w:val="003A6E56"/>
    <w:rsid w:val="003B019D"/>
    <w:rsid w:val="003B0A13"/>
    <w:rsid w:val="003B4F8B"/>
    <w:rsid w:val="003B6AC2"/>
    <w:rsid w:val="003B7069"/>
    <w:rsid w:val="003C27F0"/>
    <w:rsid w:val="003C48F7"/>
    <w:rsid w:val="003C61CB"/>
    <w:rsid w:val="003D0516"/>
    <w:rsid w:val="003D079B"/>
    <w:rsid w:val="003D0CED"/>
    <w:rsid w:val="003D0E07"/>
    <w:rsid w:val="003D252A"/>
    <w:rsid w:val="003D25CF"/>
    <w:rsid w:val="003D2F95"/>
    <w:rsid w:val="003D49FD"/>
    <w:rsid w:val="003D5589"/>
    <w:rsid w:val="003D783E"/>
    <w:rsid w:val="003E05D1"/>
    <w:rsid w:val="003E3AD1"/>
    <w:rsid w:val="003E6958"/>
    <w:rsid w:val="003E702E"/>
    <w:rsid w:val="003F0BCE"/>
    <w:rsid w:val="003F163C"/>
    <w:rsid w:val="003F1C6D"/>
    <w:rsid w:val="003F240A"/>
    <w:rsid w:val="003F4D49"/>
    <w:rsid w:val="003F64CF"/>
    <w:rsid w:val="00401E12"/>
    <w:rsid w:val="00401E73"/>
    <w:rsid w:val="00404270"/>
    <w:rsid w:val="004057E9"/>
    <w:rsid w:val="004066F2"/>
    <w:rsid w:val="004072AC"/>
    <w:rsid w:val="00410428"/>
    <w:rsid w:val="0041214D"/>
    <w:rsid w:val="004129BF"/>
    <w:rsid w:val="004142FF"/>
    <w:rsid w:val="004157AB"/>
    <w:rsid w:val="00415BAF"/>
    <w:rsid w:val="00416B56"/>
    <w:rsid w:val="0041730C"/>
    <w:rsid w:val="004201A2"/>
    <w:rsid w:val="004215D9"/>
    <w:rsid w:val="00421699"/>
    <w:rsid w:val="0043463D"/>
    <w:rsid w:val="00436185"/>
    <w:rsid w:val="0044076C"/>
    <w:rsid w:val="004410C4"/>
    <w:rsid w:val="00443408"/>
    <w:rsid w:val="00443C15"/>
    <w:rsid w:val="00445B3D"/>
    <w:rsid w:val="00446401"/>
    <w:rsid w:val="00450C2E"/>
    <w:rsid w:val="0045666B"/>
    <w:rsid w:val="004578ED"/>
    <w:rsid w:val="00457990"/>
    <w:rsid w:val="00462094"/>
    <w:rsid w:val="00465D22"/>
    <w:rsid w:val="004702DD"/>
    <w:rsid w:val="0047237B"/>
    <w:rsid w:val="004757FB"/>
    <w:rsid w:val="00475888"/>
    <w:rsid w:val="00481BA4"/>
    <w:rsid w:val="00487A76"/>
    <w:rsid w:val="004A0748"/>
    <w:rsid w:val="004A374F"/>
    <w:rsid w:val="004A3EC9"/>
    <w:rsid w:val="004A4AD2"/>
    <w:rsid w:val="004A7877"/>
    <w:rsid w:val="004B028E"/>
    <w:rsid w:val="004B15D3"/>
    <w:rsid w:val="004B1A83"/>
    <w:rsid w:val="004B333F"/>
    <w:rsid w:val="004B3ABD"/>
    <w:rsid w:val="004B5DD0"/>
    <w:rsid w:val="004B62EE"/>
    <w:rsid w:val="004C0356"/>
    <w:rsid w:val="004C0898"/>
    <w:rsid w:val="004C3135"/>
    <w:rsid w:val="004C46E8"/>
    <w:rsid w:val="004C491D"/>
    <w:rsid w:val="004C742C"/>
    <w:rsid w:val="004C786F"/>
    <w:rsid w:val="004D04BF"/>
    <w:rsid w:val="004D34F8"/>
    <w:rsid w:val="004D43B1"/>
    <w:rsid w:val="004E0A7C"/>
    <w:rsid w:val="004E159A"/>
    <w:rsid w:val="004E1646"/>
    <w:rsid w:val="004E1880"/>
    <w:rsid w:val="004E1DD9"/>
    <w:rsid w:val="004E3915"/>
    <w:rsid w:val="004E5CE1"/>
    <w:rsid w:val="004E6B52"/>
    <w:rsid w:val="004E6D01"/>
    <w:rsid w:val="004E773C"/>
    <w:rsid w:val="004F44F3"/>
    <w:rsid w:val="004F5252"/>
    <w:rsid w:val="004F6090"/>
    <w:rsid w:val="004F6111"/>
    <w:rsid w:val="004F7813"/>
    <w:rsid w:val="00501B6F"/>
    <w:rsid w:val="00502387"/>
    <w:rsid w:val="00504DBB"/>
    <w:rsid w:val="005055C3"/>
    <w:rsid w:val="00506C8D"/>
    <w:rsid w:val="00511A30"/>
    <w:rsid w:val="00513ECE"/>
    <w:rsid w:val="0051485C"/>
    <w:rsid w:val="005158F6"/>
    <w:rsid w:val="00515A51"/>
    <w:rsid w:val="00515D77"/>
    <w:rsid w:val="00515ED5"/>
    <w:rsid w:val="00516A54"/>
    <w:rsid w:val="00517390"/>
    <w:rsid w:val="005219AC"/>
    <w:rsid w:val="0052270D"/>
    <w:rsid w:val="00525781"/>
    <w:rsid w:val="005308B1"/>
    <w:rsid w:val="005309F5"/>
    <w:rsid w:val="00530DF5"/>
    <w:rsid w:val="005347C4"/>
    <w:rsid w:val="00534EC2"/>
    <w:rsid w:val="00540F57"/>
    <w:rsid w:val="00542CCC"/>
    <w:rsid w:val="00544819"/>
    <w:rsid w:val="00544BF3"/>
    <w:rsid w:val="005450DA"/>
    <w:rsid w:val="00547F3A"/>
    <w:rsid w:val="00547FF8"/>
    <w:rsid w:val="00551D11"/>
    <w:rsid w:val="0055243E"/>
    <w:rsid w:val="00552CFD"/>
    <w:rsid w:val="00552D73"/>
    <w:rsid w:val="00555528"/>
    <w:rsid w:val="00557573"/>
    <w:rsid w:val="005614E7"/>
    <w:rsid w:val="005615B8"/>
    <w:rsid w:val="00563C34"/>
    <w:rsid w:val="00565134"/>
    <w:rsid w:val="005678C2"/>
    <w:rsid w:val="00567EEA"/>
    <w:rsid w:val="0057054F"/>
    <w:rsid w:val="0057341C"/>
    <w:rsid w:val="0057410A"/>
    <w:rsid w:val="00575882"/>
    <w:rsid w:val="00576D11"/>
    <w:rsid w:val="005800CD"/>
    <w:rsid w:val="005812DB"/>
    <w:rsid w:val="00581D52"/>
    <w:rsid w:val="005822BD"/>
    <w:rsid w:val="00582875"/>
    <w:rsid w:val="00583654"/>
    <w:rsid w:val="00587E41"/>
    <w:rsid w:val="005906DA"/>
    <w:rsid w:val="00590A50"/>
    <w:rsid w:val="00590B7C"/>
    <w:rsid w:val="0059177E"/>
    <w:rsid w:val="00593D51"/>
    <w:rsid w:val="005953C7"/>
    <w:rsid w:val="00595BBA"/>
    <w:rsid w:val="00596DF9"/>
    <w:rsid w:val="005A067C"/>
    <w:rsid w:val="005A310F"/>
    <w:rsid w:val="005A6816"/>
    <w:rsid w:val="005A7B0D"/>
    <w:rsid w:val="005A7D9F"/>
    <w:rsid w:val="005B2899"/>
    <w:rsid w:val="005B337D"/>
    <w:rsid w:val="005B4290"/>
    <w:rsid w:val="005B666A"/>
    <w:rsid w:val="005B67FF"/>
    <w:rsid w:val="005B6A8A"/>
    <w:rsid w:val="005B6B15"/>
    <w:rsid w:val="005B7598"/>
    <w:rsid w:val="005C02AC"/>
    <w:rsid w:val="005C0F64"/>
    <w:rsid w:val="005C1EBD"/>
    <w:rsid w:val="005C3799"/>
    <w:rsid w:val="005C3F69"/>
    <w:rsid w:val="005C408A"/>
    <w:rsid w:val="005C4D87"/>
    <w:rsid w:val="005C6B7B"/>
    <w:rsid w:val="005C702B"/>
    <w:rsid w:val="005C73D9"/>
    <w:rsid w:val="005D043F"/>
    <w:rsid w:val="005D0F5D"/>
    <w:rsid w:val="005D4BDD"/>
    <w:rsid w:val="005D53FA"/>
    <w:rsid w:val="005D560D"/>
    <w:rsid w:val="005E0656"/>
    <w:rsid w:val="005E130C"/>
    <w:rsid w:val="005E17CD"/>
    <w:rsid w:val="005E2B10"/>
    <w:rsid w:val="005E3B85"/>
    <w:rsid w:val="005E3DDC"/>
    <w:rsid w:val="005E4009"/>
    <w:rsid w:val="005E4725"/>
    <w:rsid w:val="005E4D9F"/>
    <w:rsid w:val="005F530B"/>
    <w:rsid w:val="005F599D"/>
    <w:rsid w:val="00600BE1"/>
    <w:rsid w:val="006033C4"/>
    <w:rsid w:val="00605104"/>
    <w:rsid w:val="006108E9"/>
    <w:rsid w:val="00610F4E"/>
    <w:rsid w:val="00612A80"/>
    <w:rsid w:val="00613064"/>
    <w:rsid w:val="006144EB"/>
    <w:rsid w:val="00614B0D"/>
    <w:rsid w:val="00614B6B"/>
    <w:rsid w:val="00614CFC"/>
    <w:rsid w:val="00616FBD"/>
    <w:rsid w:val="00617B1B"/>
    <w:rsid w:val="006207CE"/>
    <w:rsid w:val="00620C5E"/>
    <w:rsid w:val="0062230A"/>
    <w:rsid w:val="00623C44"/>
    <w:rsid w:val="00625661"/>
    <w:rsid w:val="006267CF"/>
    <w:rsid w:val="006279E3"/>
    <w:rsid w:val="006320B8"/>
    <w:rsid w:val="00632836"/>
    <w:rsid w:val="00635C1C"/>
    <w:rsid w:val="0064012B"/>
    <w:rsid w:val="006401DB"/>
    <w:rsid w:val="00641F25"/>
    <w:rsid w:val="00646194"/>
    <w:rsid w:val="0064775F"/>
    <w:rsid w:val="006518C6"/>
    <w:rsid w:val="00651C4D"/>
    <w:rsid w:val="00652AA0"/>
    <w:rsid w:val="0065492C"/>
    <w:rsid w:val="00654B26"/>
    <w:rsid w:val="0065740D"/>
    <w:rsid w:val="00661251"/>
    <w:rsid w:val="0066137B"/>
    <w:rsid w:val="0066235A"/>
    <w:rsid w:val="0066287E"/>
    <w:rsid w:val="0066436E"/>
    <w:rsid w:val="00664680"/>
    <w:rsid w:val="00664E2D"/>
    <w:rsid w:val="006654F6"/>
    <w:rsid w:val="006667B4"/>
    <w:rsid w:val="00670E0F"/>
    <w:rsid w:val="006729FF"/>
    <w:rsid w:val="00672B53"/>
    <w:rsid w:val="006742E6"/>
    <w:rsid w:val="00674DEA"/>
    <w:rsid w:val="00675AE6"/>
    <w:rsid w:val="00676944"/>
    <w:rsid w:val="00676F5C"/>
    <w:rsid w:val="00677D0F"/>
    <w:rsid w:val="00681123"/>
    <w:rsid w:val="00682248"/>
    <w:rsid w:val="0068233A"/>
    <w:rsid w:val="00682CE7"/>
    <w:rsid w:val="00684373"/>
    <w:rsid w:val="0069245B"/>
    <w:rsid w:val="006A0270"/>
    <w:rsid w:val="006A028C"/>
    <w:rsid w:val="006A0370"/>
    <w:rsid w:val="006A5383"/>
    <w:rsid w:val="006A5B45"/>
    <w:rsid w:val="006A5B92"/>
    <w:rsid w:val="006A7149"/>
    <w:rsid w:val="006B1EB8"/>
    <w:rsid w:val="006B23EC"/>
    <w:rsid w:val="006B3EF3"/>
    <w:rsid w:val="006B55DD"/>
    <w:rsid w:val="006B63CE"/>
    <w:rsid w:val="006B6E2F"/>
    <w:rsid w:val="006C0849"/>
    <w:rsid w:val="006C0C91"/>
    <w:rsid w:val="006C3F7E"/>
    <w:rsid w:val="006C6D4E"/>
    <w:rsid w:val="006C71D8"/>
    <w:rsid w:val="006D0FC9"/>
    <w:rsid w:val="006D17BE"/>
    <w:rsid w:val="006D3462"/>
    <w:rsid w:val="006D3613"/>
    <w:rsid w:val="006E01F4"/>
    <w:rsid w:val="006E3F59"/>
    <w:rsid w:val="006F2B6C"/>
    <w:rsid w:val="006F309E"/>
    <w:rsid w:val="006F334D"/>
    <w:rsid w:val="006F50E7"/>
    <w:rsid w:val="006F52D0"/>
    <w:rsid w:val="00701C2E"/>
    <w:rsid w:val="00701C61"/>
    <w:rsid w:val="00702D64"/>
    <w:rsid w:val="00703B7B"/>
    <w:rsid w:val="00710A9F"/>
    <w:rsid w:val="00711C26"/>
    <w:rsid w:val="00712CA7"/>
    <w:rsid w:val="00713568"/>
    <w:rsid w:val="0071686F"/>
    <w:rsid w:val="0072065A"/>
    <w:rsid w:val="00721858"/>
    <w:rsid w:val="00722A2F"/>
    <w:rsid w:val="00723B03"/>
    <w:rsid w:val="007240A8"/>
    <w:rsid w:val="007246D5"/>
    <w:rsid w:val="0072518D"/>
    <w:rsid w:val="00725A6C"/>
    <w:rsid w:val="00726DF5"/>
    <w:rsid w:val="00727E24"/>
    <w:rsid w:val="00727FC5"/>
    <w:rsid w:val="0073160C"/>
    <w:rsid w:val="0073488F"/>
    <w:rsid w:val="00736BAD"/>
    <w:rsid w:val="00743F91"/>
    <w:rsid w:val="007446D0"/>
    <w:rsid w:val="007455EC"/>
    <w:rsid w:val="00751436"/>
    <w:rsid w:val="00753EAD"/>
    <w:rsid w:val="007554A8"/>
    <w:rsid w:val="00755B4D"/>
    <w:rsid w:val="00757237"/>
    <w:rsid w:val="00757DA8"/>
    <w:rsid w:val="00760701"/>
    <w:rsid w:val="0076109C"/>
    <w:rsid w:val="0076575B"/>
    <w:rsid w:val="00767D85"/>
    <w:rsid w:val="00771477"/>
    <w:rsid w:val="00773A77"/>
    <w:rsid w:val="00775B63"/>
    <w:rsid w:val="007764C6"/>
    <w:rsid w:val="0077687F"/>
    <w:rsid w:val="00777646"/>
    <w:rsid w:val="0077766B"/>
    <w:rsid w:val="00777FF0"/>
    <w:rsid w:val="007837EE"/>
    <w:rsid w:val="0078453E"/>
    <w:rsid w:val="00784C3B"/>
    <w:rsid w:val="00785A64"/>
    <w:rsid w:val="00790355"/>
    <w:rsid w:val="00790B11"/>
    <w:rsid w:val="00794584"/>
    <w:rsid w:val="007963A2"/>
    <w:rsid w:val="007A0D5D"/>
    <w:rsid w:val="007A2E31"/>
    <w:rsid w:val="007A3AE4"/>
    <w:rsid w:val="007A4FB7"/>
    <w:rsid w:val="007A5E32"/>
    <w:rsid w:val="007A649D"/>
    <w:rsid w:val="007A6A15"/>
    <w:rsid w:val="007A6FE8"/>
    <w:rsid w:val="007B07BA"/>
    <w:rsid w:val="007B0843"/>
    <w:rsid w:val="007B1258"/>
    <w:rsid w:val="007B3801"/>
    <w:rsid w:val="007B619F"/>
    <w:rsid w:val="007C06E3"/>
    <w:rsid w:val="007C12F3"/>
    <w:rsid w:val="007C1B8B"/>
    <w:rsid w:val="007C1C74"/>
    <w:rsid w:val="007D1AE9"/>
    <w:rsid w:val="007D3EAE"/>
    <w:rsid w:val="007D5E73"/>
    <w:rsid w:val="007D6590"/>
    <w:rsid w:val="007D6719"/>
    <w:rsid w:val="007E0DD2"/>
    <w:rsid w:val="007E4F71"/>
    <w:rsid w:val="007E7C71"/>
    <w:rsid w:val="007F155D"/>
    <w:rsid w:val="007F1692"/>
    <w:rsid w:val="007F2C17"/>
    <w:rsid w:val="007F2DEC"/>
    <w:rsid w:val="007F3EF2"/>
    <w:rsid w:val="007F4B44"/>
    <w:rsid w:val="007F5F38"/>
    <w:rsid w:val="007F658D"/>
    <w:rsid w:val="007F7381"/>
    <w:rsid w:val="007F7956"/>
    <w:rsid w:val="00801EBE"/>
    <w:rsid w:val="00802F98"/>
    <w:rsid w:val="00804BE3"/>
    <w:rsid w:val="008053C0"/>
    <w:rsid w:val="008064BE"/>
    <w:rsid w:val="00807B2A"/>
    <w:rsid w:val="00815004"/>
    <w:rsid w:val="00816505"/>
    <w:rsid w:val="00817B94"/>
    <w:rsid w:val="00821050"/>
    <w:rsid w:val="008230A2"/>
    <w:rsid w:val="00830878"/>
    <w:rsid w:val="00832BB4"/>
    <w:rsid w:val="00837321"/>
    <w:rsid w:val="00837B30"/>
    <w:rsid w:val="008432AC"/>
    <w:rsid w:val="00844BC7"/>
    <w:rsid w:val="00847909"/>
    <w:rsid w:val="00847BEA"/>
    <w:rsid w:val="00847EB9"/>
    <w:rsid w:val="008504B7"/>
    <w:rsid w:val="00850BE0"/>
    <w:rsid w:val="00852724"/>
    <w:rsid w:val="0085628A"/>
    <w:rsid w:val="00856CCC"/>
    <w:rsid w:val="00863B39"/>
    <w:rsid w:val="00864163"/>
    <w:rsid w:val="00864D30"/>
    <w:rsid w:val="00864D99"/>
    <w:rsid w:val="00865AC9"/>
    <w:rsid w:val="00867B3B"/>
    <w:rsid w:val="00870712"/>
    <w:rsid w:val="00870C85"/>
    <w:rsid w:val="00871666"/>
    <w:rsid w:val="00871B53"/>
    <w:rsid w:val="00872D97"/>
    <w:rsid w:val="00873664"/>
    <w:rsid w:val="00873A6D"/>
    <w:rsid w:val="008744B8"/>
    <w:rsid w:val="00876647"/>
    <w:rsid w:val="00885C78"/>
    <w:rsid w:val="00886898"/>
    <w:rsid w:val="00887C9E"/>
    <w:rsid w:val="0089156B"/>
    <w:rsid w:val="00891B6F"/>
    <w:rsid w:val="00894E1D"/>
    <w:rsid w:val="00895A3A"/>
    <w:rsid w:val="00896498"/>
    <w:rsid w:val="0089696B"/>
    <w:rsid w:val="0089702B"/>
    <w:rsid w:val="00897723"/>
    <w:rsid w:val="008A17DE"/>
    <w:rsid w:val="008A4338"/>
    <w:rsid w:val="008A608E"/>
    <w:rsid w:val="008B2811"/>
    <w:rsid w:val="008B536B"/>
    <w:rsid w:val="008B5981"/>
    <w:rsid w:val="008B5A52"/>
    <w:rsid w:val="008B5E38"/>
    <w:rsid w:val="008B7650"/>
    <w:rsid w:val="008C0AD4"/>
    <w:rsid w:val="008C0FBD"/>
    <w:rsid w:val="008C1A80"/>
    <w:rsid w:val="008C1C88"/>
    <w:rsid w:val="008C26E0"/>
    <w:rsid w:val="008C4D89"/>
    <w:rsid w:val="008C59FD"/>
    <w:rsid w:val="008C63A0"/>
    <w:rsid w:val="008C7EFC"/>
    <w:rsid w:val="008D1DB6"/>
    <w:rsid w:val="008D2650"/>
    <w:rsid w:val="008D4E47"/>
    <w:rsid w:val="008D7B96"/>
    <w:rsid w:val="008E29C4"/>
    <w:rsid w:val="008E53BD"/>
    <w:rsid w:val="008E6517"/>
    <w:rsid w:val="008E6819"/>
    <w:rsid w:val="008E760A"/>
    <w:rsid w:val="008F04CE"/>
    <w:rsid w:val="008F078F"/>
    <w:rsid w:val="008F12F4"/>
    <w:rsid w:val="008F3E5C"/>
    <w:rsid w:val="008F44D9"/>
    <w:rsid w:val="008F4C03"/>
    <w:rsid w:val="008F63E2"/>
    <w:rsid w:val="008F720F"/>
    <w:rsid w:val="008F7AFB"/>
    <w:rsid w:val="00903B94"/>
    <w:rsid w:val="00903E07"/>
    <w:rsid w:val="009046C9"/>
    <w:rsid w:val="00904C20"/>
    <w:rsid w:val="00906331"/>
    <w:rsid w:val="00911DF1"/>
    <w:rsid w:val="009134BB"/>
    <w:rsid w:val="00913799"/>
    <w:rsid w:val="00913802"/>
    <w:rsid w:val="009146E5"/>
    <w:rsid w:val="00914F3D"/>
    <w:rsid w:val="00920586"/>
    <w:rsid w:val="00921403"/>
    <w:rsid w:val="009222A5"/>
    <w:rsid w:val="0092434E"/>
    <w:rsid w:val="0092634E"/>
    <w:rsid w:val="00926C85"/>
    <w:rsid w:val="00926F08"/>
    <w:rsid w:val="00931B2A"/>
    <w:rsid w:val="00931CB4"/>
    <w:rsid w:val="00932720"/>
    <w:rsid w:val="0093284E"/>
    <w:rsid w:val="00932C62"/>
    <w:rsid w:val="009332B6"/>
    <w:rsid w:val="009356C0"/>
    <w:rsid w:val="00940433"/>
    <w:rsid w:val="00940468"/>
    <w:rsid w:val="00940718"/>
    <w:rsid w:val="009418D2"/>
    <w:rsid w:val="00943423"/>
    <w:rsid w:val="00945CC9"/>
    <w:rsid w:val="0094619E"/>
    <w:rsid w:val="00946582"/>
    <w:rsid w:val="00950158"/>
    <w:rsid w:val="00950E33"/>
    <w:rsid w:val="00952F99"/>
    <w:rsid w:val="009530F8"/>
    <w:rsid w:val="00953DFD"/>
    <w:rsid w:val="0095644D"/>
    <w:rsid w:val="00956EAC"/>
    <w:rsid w:val="00965966"/>
    <w:rsid w:val="00965C38"/>
    <w:rsid w:val="00970A52"/>
    <w:rsid w:val="00971ECC"/>
    <w:rsid w:val="00972244"/>
    <w:rsid w:val="00974321"/>
    <w:rsid w:val="009752D1"/>
    <w:rsid w:val="0097615D"/>
    <w:rsid w:val="00977C45"/>
    <w:rsid w:val="00977DC0"/>
    <w:rsid w:val="009800B3"/>
    <w:rsid w:val="00980E86"/>
    <w:rsid w:val="00981976"/>
    <w:rsid w:val="00981FA8"/>
    <w:rsid w:val="0098431D"/>
    <w:rsid w:val="009843C2"/>
    <w:rsid w:val="00984B60"/>
    <w:rsid w:val="009859FF"/>
    <w:rsid w:val="00986B69"/>
    <w:rsid w:val="00991B58"/>
    <w:rsid w:val="00995890"/>
    <w:rsid w:val="009A0B6E"/>
    <w:rsid w:val="009A2935"/>
    <w:rsid w:val="009A525C"/>
    <w:rsid w:val="009B1A4E"/>
    <w:rsid w:val="009B1D53"/>
    <w:rsid w:val="009B2774"/>
    <w:rsid w:val="009B4020"/>
    <w:rsid w:val="009B454B"/>
    <w:rsid w:val="009B5059"/>
    <w:rsid w:val="009B6229"/>
    <w:rsid w:val="009B659E"/>
    <w:rsid w:val="009B665C"/>
    <w:rsid w:val="009B69F1"/>
    <w:rsid w:val="009C0CBD"/>
    <w:rsid w:val="009C0E5C"/>
    <w:rsid w:val="009C2BAF"/>
    <w:rsid w:val="009C581C"/>
    <w:rsid w:val="009C7499"/>
    <w:rsid w:val="009D098F"/>
    <w:rsid w:val="009D0FEB"/>
    <w:rsid w:val="009D125D"/>
    <w:rsid w:val="009D1B82"/>
    <w:rsid w:val="009D2BD6"/>
    <w:rsid w:val="009D3373"/>
    <w:rsid w:val="009D3D06"/>
    <w:rsid w:val="009D3FC7"/>
    <w:rsid w:val="009D4C85"/>
    <w:rsid w:val="009D58E4"/>
    <w:rsid w:val="009D7DB7"/>
    <w:rsid w:val="009E0047"/>
    <w:rsid w:val="009E2213"/>
    <w:rsid w:val="009E7FFC"/>
    <w:rsid w:val="009F13A0"/>
    <w:rsid w:val="009F1679"/>
    <w:rsid w:val="009F1990"/>
    <w:rsid w:val="009F389A"/>
    <w:rsid w:val="009F4234"/>
    <w:rsid w:val="009F4BCA"/>
    <w:rsid w:val="009F5DCB"/>
    <w:rsid w:val="009F65E0"/>
    <w:rsid w:val="00A032C3"/>
    <w:rsid w:val="00A05546"/>
    <w:rsid w:val="00A06039"/>
    <w:rsid w:val="00A061EB"/>
    <w:rsid w:val="00A063C1"/>
    <w:rsid w:val="00A0651C"/>
    <w:rsid w:val="00A17937"/>
    <w:rsid w:val="00A23055"/>
    <w:rsid w:val="00A24E06"/>
    <w:rsid w:val="00A24FCE"/>
    <w:rsid w:val="00A26C64"/>
    <w:rsid w:val="00A32A56"/>
    <w:rsid w:val="00A34617"/>
    <w:rsid w:val="00A361B2"/>
    <w:rsid w:val="00A36BB7"/>
    <w:rsid w:val="00A432C8"/>
    <w:rsid w:val="00A43BA6"/>
    <w:rsid w:val="00A446AE"/>
    <w:rsid w:val="00A4587A"/>
    <w:rsid w:val="00A47CDF"/>
    <w:rsid w:val="00A53F16"/>
    <w:rsid w:val="00A541D6"/>
    <w:rsid w:val="00A55263"/>
    <w:rsid w:val="00A5631F"/>
    <w:rsid w:val="00A605A2"/>
    <w:rsid w:val="00A60F47"/>
    <w:rsid w:val="00A61C84"/>
    <w:rsid w:val="00A620BC"/>
    <w:rsid w:val="00A64325"/>
    <w:rsid w:val="00A65FA1"/>
    <w:rsid w:val="00A67D2E"/>
    <w:rsid w:val="00A71D43"/>
    <w:rsid w:val="00A72471"/>
    <w:rsid w:val="00A80607"/>
    <w:rsid w:val="00A81570"/>
    <w:rsid w:val="00A82EE3"/>
    <w:rsid w:val="00A83DAE"/>
    <w:rsid w:val="00A865E7"/>
    <w:rsid w:val="00A87D2C"/>
    <w:rsid w:val="00A90FA4"/>
    <w:rsid w:val="00A91A12"/>
    <w:rsid w:val="00A926CF"/>
    <w:rsid w:val="00A95FEE"/>
    <w:rsid w:val="00AA0585"/>
    <w:rsid w:val="00AA199A"/>
    <w:rsid w:val="00AA2389"/>
    <w:rsid w:val="00AA26AE"/>
    <w:rsid w:val="00AA32EF"/>
    <w:rsid w:val="00AA3909"/>
    <w:rsid w:val="00AA3B72"/>
    <w:rsid w:val="00AB0509"/>
    <w:rsid w:val="00AB3769"/>
    <w:rsid w:val="00AB491C"/>
    <w:rsid w:val="00AB4B0A"/>
    <w:rsid w:val="00AB600B"/>
    <w:rsid w:val="00AB6352"/>
    <w:rsid w:val="00AB6ABB"/>
    <w:rsid w:val="00AB7CBE"/>
    <w:rsid w:val="00AC12D1"/>
    <w:rsid w:val="00AC1353"/>
    <w:rsid w:val="00AC1D02"/>
    <w:rsid w:val="00AC2C30"/>
    <w:rsid w:val="00AC3233"/>
    <w:rsid w:val="00AC3DBE"/>
    <w:rsid w:val="00AC4BBE"/>
    <w:rsid w:val="00AC507D"/>
    <w:rsid w:val="00AC797B"/>
    <w:rsid w:val="00AC7AB3"/>
    <w:rsid w:val="00AC7F47"/>
    <w:rsid w:val="00AD1D77"/>
    <w:rsid w:val="00AD2744"/>
    <w:rsid w:val="00AD618E"/>
    <w:rsid w:val="00AD7E5D"/>
    <w:rsid w:val="00AE099B"/>
    <w:rsid w:val="00AE1F66"/>
    <w:rsid w:val="00AE2B3E"/>
    <w:rsid w:val="00AE33A5"/>
    <w:rsid w:val="00AE770E"/>
    <w:rsid w:val="00AE7E71"/>
    <w:rsid w:val="00AF10A6"/>
    <w:rsid w:val="00AF5A42"/>
    <w:rsid w:val="00B0001E"/>
    <w:rsid w:val="00B02F7F"/>
    <w:rsid w:val="00B047B7"/>
    <w:rsid w:val="00B04A0A"/>
    <w:rsid w:val="00B04F5C"/>
    <w:rsid w:val="00B11C9C"/>
    <w:rsid w:val="00B14FE5"/>
    <w:rsid w:val="00B168DC"/>
    <w:rsid w:val="00B16A55"/>
    <w:rsid w:val="00B16ADB"/>
    <w:rsid w:val="00B2225A"/>
    <w:rsid w:val="00B22474"/>
    <w:rsid w:val="00B24B6B"/>
    <w:rsid w:val="00B30446"/>
    <w:rsid w:val="00B310D6"/>
    <w:rsid w:val="00B314CE"/>
    <w:rsid w:val="00B31641"/>
    <w:rsid w:val="00B32166"/>
    <w:rsid w:val="00B34591"/>
    <w:rsid w:val="00B34DDC"/>
    <w:rsid w:val="00B3515F"/>
    <w:rsid w:val="00B35516"/>
    <w:rsid w:val="00B36164"/>
    <w:rsid w:val="00B36AE8"/>
    <w:rsid w:val="00B40306"/>
    <w:rsid w:val="00B4148D"/>
    <w:rsid w:val="00B4295D"/>
    <w:rsid w:val="00B443A4"/>
    <w:rsid w:val="00B45B5F"/>
    <w:rsid w:val="00B47503"/>
    <w:rsid w:val="00B502CC"/>
    <w:rsid w:val="00B529F3"/>
    <w:rsid w:val="00B53F94"/>
    <w:rsid w:val="00B542D0"/>
    <w:rsid w:val="00B56E70"/>
    <w:rsid w:val="00B60D33"/>
    <w:rsid w:val="00B612C6"/>
    <w:rsid w:val="00B6170B"/>
    <w:rsid w:val="00B6403C"/>
    <w:rsid w:val="00B6524C"/>
    <w:rsid w:val="00B70111"/>
    <w:rsid w:val="00B70CCC"/>
    <w:rsid w:val="00B72ED8"/>
    <w:rsid w:val="00B76711"/>
    <w:rsid w:val="00B76D82"/>
    <w:rsid w:val="00B77502"/>
    <w:rsid w:val="00B7773C"/>
    <w:rsid w:val="00B83389"/>
    <w:rsid w:val="00B83AB0"/>
    <w:rsid w:val="00B83C8E"/>
    <w:rsid w:val="00B84069"/>
    <w:rsid w:val="00B86F51"/>
    <w:rsid w:val="00B8793E"/>
    <w:rsid w:val="00B91136"/>
    <w:rsid w:val="00B95888"/>
    <w:rsid w:val="00B959F3"/>
    <w:rsid w:val="00BA0710"/>
    <w:rsid w:val="00BA1374"/>
    <w:rsid w:val="00BA2746"/>
    <w:rsid w:val="00BA281F"/>
    <w:rsid w:val="00BA2F38"/>
    <w:rsid w:val="00BA497D"/>
    <w:rsid w:val="00BA65B3"/>
    <w:rsid w:val="00BB1FC7"/>
    <w:rsid w:val="00BB6A5E"/>
    <w:rsid w:val="00BC0E97"/>
    <w:rsid w:val="00BC1BE5"/>
    <w:rsid w:val="00BC702F"/>
    <w:rsid w:val="00BD1D5D"/>
    <w:rsid w:val="00BD215C"/>
    <w:rsid w:val="00BD24FD"/>
    <w:rsid w:val="00BD28AC"/>
    <w:rsid w:val="00BD3961"/>
    <w:rsid w:val="00BD56DC"/>
    <w:rsid w:val="00BD63DC"/>
    <w:rsid w:val="00BD719E"/>
    <w:rsid w:val="00BE0C58"/>
    <w:rsid w:val="00BE1571"/>
    <w:rsid w:val="00BE18AE"/>
    <w:rsid w:val="00BE2323"/>
    <w:rsid w:val="00BE2EF0"/>
    <w:rsid w:val="00BE359A"/>
    <w:rsid w:val="00BE3841"/>
    <w:rsid w:val="00BF01F9"/>
    <w:rsid w:val="00BF1C0B"/>
    <w:rsid w:val="00BF2C30"/>
    <w:rsid w:val="00BF31FF"/>
    <w:rsid w:val="00BF4E27"/>
    <w:rsid w:val="00BF772A"/>
    <w:rsid w:val="00C03B23"/>
    <w:rsid w:val="00C03E6A"/>
    <w:rsid w:val="00C04EB6"/>
    <w:rsid w:val="00C12229"/>
    <w:rsid w:val="00C145F1"/>
    <w:rsid w:val="00C14A88"/>
    <w:rsid w:val="00C15184"/>
    <w:rsid w:val="00C1548A"/>
    <w:rsid w:val="00C1636A"/>
    <w:rsid w:val="00C17B10"/>
    <w:rsid w:val="00C25247"/>
    <w:rsid w:val="00C323BE"/>
    <w:rsid w:val="00C32B63"/>
    <w:rsid w:val="00C33EDD"/>
    <w:rsid w:val="00C3461A"/>
    <w:rsid w:val="00C404EE"/>
    <w:rsid w:val="00C4226B"/>
    <w:rsid w:val="00C4327C"/>
    <w:rsid w:val="00C43F3E"/>
    <w:rsid w:val="00C464E7"/>
    <w:rsid w:val="00C47ADF"/>
    <w:rsid w:val="00C51275"/>
    <w:rsid w:val="00C516F3"/>
    <w:rsid w:val="00C51D25"/>
    <w:rsid w:val="00C528A1"/>
    <w:rsid w:val="00C5494F"/>
    <w:rsid w:val="00C5772D"/>
    <w:rsid w:val="00C57901"/>
    <w:rsid w:val="00C60DC1"/>
    <w:rsid w:val="00C62C1D"/>
    <w:rsid w:val="00C63DE6"/>
    <w:rsid w:val="00C643AC"/>
    <w:rsid w:val="00C6497E"/>
    <w:rsid w:val="00C707DA"/>
    <w:rsid w:val="00C72BB6"/>
    <w:rsid w:val="00C75D0D"/>
    <w:rsid w:val="00C76460"/>
    <w:rsid w:val="00C7727C"/>
    <w:rsid w:val="00C7759D"/>
    <w:rsid w:val="00C77D84"/>
    <w:rsid w:val="00C81AB6"/>
    <w:rsid w:val="00C828C3"/>
    <w:rsid w:val="00C82C87"/>
    <w:rsid w:val="00C85DE7"/>
    <w:rsid w:val="00C86776"/>
    <w:rsid w:val="00C95EBF"/>
    <w:rsid w:val="00CA3485"/>
    <w:rsid w:val="00CA57C7"/>
    <w:rsid w:val="00CA74C7"/>
    <w:rsid w:val="00CB0544"/>
    <w:rsid w:val="00CB069E"/>
    <w:rsid w:val="00CB39F3"/>
    <w:rsid w:val="00CB7FC5"/>
    <w:rsid w:val="00CC2584"/>
    <w:rsid w:val="00CD022B"/>
    <w:rsid w:val="00CD1484"/>
    <w:rsid w:val="00CD27E0"/>
    <w:rsid w:val="00CD448C"/>
    <w:rsid w:val="00CD5F86"/>
    <w:rsid w:val="00CD67CD"/>
    <w:rsid w:val="00CE19CC"/>
    <w:rsid w:val="00CE2342"/>
    <w:rsid w:val="00CE2356"/>
    <w:rsid w:val="00CE27EE"/>
    <w:rsid w:val="00CE2F5A"/>
    <w:rsid w:val="00CE4A74"/>
    <w:rsid w:val="00CE53F0"/>
    <w:rsid w:val="00CE5824"/>
    <w:rsid w:val="00CE6B72"/>
    <w:rsid w:val="00CE6FD5"/>
    <w:rsid w:val="00CF33B4"/>
    <w:rsid w:val="00CF6DDB"/>
    <w:rsid w:val="00D021C1"/>
    <w:rsid w:val="00D052B5"/>
    <w:rsid w:val="00D07AB1"/>
    <w:rsid w:val="00D102CC"/>
    <w:rsid w:val="00D111AE"/>
    <w:rsid w:val="00D11FCC"/>
    <w:rsid w:val="00D12F72"/>
    <w:rsid w:val="00D2022F"/>
    <w:rsid w:val="00D21613"/>
    <w:rsid w:val="00D26469"/>
    <w:rsid w:val="00D27430"/>
    <w:rsid w:val="00D30861"/>
    <w:rsid w:val="00D31EF0"/>
    <w:rsid w:val="00D3429B"/>
    <w:rsid w:val="00D3466C"/>
    <w:rsid w:val="00D35123"/>
    <w:rsid w:val="00D35C40"/>
    <w:rsid w:val="00D36C7E"/>
    <w:rsid w:val="00D3725C"/>
    <w:rsid w:val="00D37B00"/>
    <w:rsid w:val="00D40689"/>
    <w:rsid w:val="00D410F7"/>
    <w:rsid w:val="00D41AE2"/>
    <w:rsid w:val="00D41DFF"/>
    <w:rsid w:val="00D42F9C"/>
    <w:rsid w:val="00D46CBF"/>
    <w:rsid w:val="00D47577"/>
    <w:rsid w:val="00D52E5F"/>
    <w:rsid w:val="00D53285"/>
    <w:rsid w:val="00D55378"/>
    <w:rsid w:val="00D62AF7"/>
    <w:rsid w:val="00D65D38"/>
    <w:rsid w:val="00D65F0C"/>
    <w:rsid w:val="00D661CC"/>
    <w:rsid w:val="00D66A3D"/>
    <w:rsid w:val="00D67330"/>
    <w:rsid w:val="00D7088C"/>
    <w:rsid w:val="00D70B07"/>
    <w:rsid w:val="00D7197B"/>
    <w:rsid w:val="00D74C43"/>
    <w:rsid w:val="00D75BAA"/>
    <w:rsid w:val="00D77364"/>
    <w:rsid w:val="00D809C4"/>
    <w:rsid w:val="00D80D9B"/>
    <w:rsid w:val="00D8127D"/>
    <w:rsid w:val="00D845C1"/>
    <w:rsid w:val="00D87544"/>
    <w:rsid w:val="00D901D4"/>
    <w:rsid w:val="00DA008A"/>
    <w:rsid w:val="00DA01EA"/>
    <w:rsid w:val="00DA0A0F"/>
    <w:rsid w:val="00DA12A3"/>
    <w:rsid w:val="00DA35A8"/>
    <w:rsid w:val="00DA4FAF"/>
    <w:rsid w:val="00DA5140"/>
    <w:rsid w:val="00DA51D5"/>
    <w:rsid w:val="00DA6672"/>
    <w:rsid w:val="00DB127B"/>
    <w:rsid w:val="00DB20BC"/>
    <w:rsid w:val="00DB2C05"/>
    <w:rsid w:val="00DB2F04"/>
    <w:rsid w:val="00DB3A26"/>
    <w:rsid w:val="00DB46AC"/>
    <w:rsid w:val="00DB4D7B"/>
    <w:rsid w:val="00DB7029"/>
    <w:rsid w:val="00DB7CE1"/>
    <w:rsid w:val="00DC0F96"/>
    <w:rsid w:val="00DC1D54"/>
    <w:rsid w:val="00DC211B"/>
    <w:rsid w:val="00DC2881"/>
    <w:rsid w:val="00DC5617"/>
    <w:rsid w:val="00DC64FB"/>
    <w:rsid w:val="00DC6546"/>
    <w:rsid w:val="00DD04DB"/>
    <w:rsid w:val="00DD1170"/>
    <w:rsid w:val="00DD15FD"/>
    <w:rsid w:val="00DD1776"/>
    <w:rsid w:val="00DD189C"/>
    <w:rsid w:val="00DD2456"/>
    <w:rsid w:val="00DD4286"/>
    <w:rsid w:val="00DD5962"/>
    <w:rsid w:val="00DE520F"/>
    <w:rsid w:val="00DE547B"/>
    <w:rsid w:val="00DE60DE"/>
    <w:rsid w:val="00DE6900"/>
    <w:rsid w:val="00DF3B8D"/>
    <w:rsid w:val="00DF50B0"/>
    <w:rsid w:val="00DF59B8"/>
    <w:rsid w:val="00DF7BBF"/>
    <w:rsid w:val="00E0013A"/>
    <w:rsid w:val="00E0259F"/>
    <w:rsid w:val="00E045A2"/>
    <w:rsid w:val="00E05F7B"/>
    <w:rsid w:val="00E065DE"/>
    <w:rsid w:val="00E0748A"/>
    <w:rsid w:val="00E10290"/>
    <w:rsid w:val="00E11051"/>
    <w:rsid w:val="00E1432C"/>
    <w:rsid w:val="00E155DD"/>
    <w:rsid w:val="00E15A70"/>
    <w:rsid w:val="00E15FFE"/>
    <w:rsid w:val="00E1695C"/>
    <w:rsid w:val="00E207DA"/>
    <w:rsid w:val="00E227CB"/>
    <w:rsid w:val="00E2361F"/>
    <w:rsid w:val="00E24782"/>
    <w:rsid w:val="00E33D0B"/>
    <w:rsid w:val="00E3611C"/>
    <w:rsid w:val="00E408AE"/>
    <w:rsid w:val="00E41A24"/>
    <w:rsid w:val="00E50B31"/>
    <w:rsid w:val="00E5333A"/>
    <w:rsid w:val="00E5404E"/>
    <w:rsid w:val="00E5518A"/>
    <w:rsid w:val="00E56A89"/>
    <w:rsid w:val="00E61F73"/>
    <w:rsid w:val="00E620BC"/>
    <w:rsid w:val="00E621E0"/>
    <w:rsid w:val="00E6388F"/>
    <w:rsid w:val="00E658CD"/>
    <w:rsid w:val="00E665D4"/>
    <w:rsid w:val="00E66E3B"/>
    <w:rsid w:val="00E70E39"/>
    <w:rsid w:val="00E713DA"/>
    <w:rsid w:val="00E716AE"/>
    <w:rsid w:val="00E72208"/>
    <w:rsid w:val="00E737EC"/>
    <w:rsid w:val="00E75419"/>
    <w:rsid w:val="00E758A3"/>
    <w:rsid w:val="00E77094"/>
    <w:rsid w:val="00E804D9"/>
    <w:rsid w:val="00E80840"/>
    <w:rsid w:val="00E80961"/>
    <w:rsid w:val="00E811F7"/>
    <w:rsid w:val="00E82A1B"/>
    <w:rsid w:val="00E8467F"/>
    <w:rsid w:val="00E863F6"/>
    <w:rsid w:val="00E902B4"/>
    <w:rsid w:val="00E9034D"/>
    <w:rsid w:val="00E90BEC"/>
    <w:rsid w:val="00E917C7"/>
    <w:rsid w:val="00E924E3"/>
    <w:rsid w:val="00E936C1"/>
    <w:rsid w:val="00E950E2"/>
    <w:rsid w:val="00E95905"/>
    <w:rsid w:val="00E97CC6"/>
    <w:rsid w:val="00EA0A65"/>
    <w:rsid w:val="00EA56ED"/>
    <w:rsid w:val="00EB0C81"/>
    <w:rsid w:val="00EB1BAE"/>
    <w:rsid w:val="00EB2950"/>
    <w:rsid w:val="00EB4075"/>
    <w:rsid w:val="00EB7EC9"/>
    <w:rsid w:val="00EC0C55"/>
    <w:rsid w:val="00EC2D76"/>
    <w:rsid w:val="00EC2F5B"/>
    <w:rsid w:val="00EC3DC0"/>
    <w:rsid w:val="00EC3FEF"/>
    <w:rsid w:val="00EC43EC"/>
    <w:rsid w:val="00EC4E55"/>
    <w:rsid w:val="00EC632C"/>
    <w:rsid w:val="00ED2A9E"/>
    <w:rsid w:val="00ED2CE5"/>
    <w:rsid w:val="00ED5CCC"/>
    <w:rsid w:val="00EE3D37"/>
    <w:rsid w:val="00EE3D8D"/>
    <w:rsid w:val="00EE58D5"/>
    <w:rsid w:val="00EE5B72"/>
    <w:rsid w:val="00EE69AF"/>
    <w:rsid w:val="00EF1D5D"/>
    <w:rsid w:val="00EF41F1"/>
    <w:rsid w:val="00EF4B00"/>
    <w:rsid w:val="00EF5EA1"/>
    <w:rsid w:val="00EF780D"/>
    <w:rsid w:val="00F00021"/>
    <w:rsid w:val="00F0320C"/>
    <w:rsid w:val="00F05D92"/>
    <w:rsid w:val="00F14158"/>
    <w:rsid w:val="00F15499"/>
    <w:rsid w:val="00F24B7F"/>
    <w:rsid w:val="00F258F2"/>
    <w:rsid w:val="00F30107"/>
    <w:rsid w:val="00F30D6B"/>
    <w:rsid w:val="00F352EB"/>
    <w:rsid w:val="00F35D97"/>
    <w:rsid w:val="00F362F7"/>
    <w:rsid w:val="00F36655"/>
    <w:rsid w:val="00F36926"/>
    <w:rsid w:val="00F42B28"/>
    <w:rsid w:val="00F4482D"/>
    <w:rsid w:val="00F46B04"/>
    <w:rsid w:val="00F47496"/>
    <w:rsid w:val="00F52E71"/>
    <w:rsid w:val="00F5390C"/>
    <w:rsid w:val="00F606C3"/>
    <w:rsid w:val="00F60C2C"/>
    <w:rsid w:val="00F61448"/>
    <w:rsid w:val="00F61B76"/>
    <w:rsid w:val="00F6549E"/>
    <w:rsid w:val="00F71536"/>
    <w:rsid w:val="00F71AD6"/>
    <w:rsid w:val="00F73186"/>
    <w:rsid w:val="00F742F0"/>
    <w:rsid w:val="00F7462A"/>
    <w:rsid w:val="00F74DCE"/>
    <w:rsid w:val="00F76B9A"/>
    <w:rsid w:val="00F80133"/>
    <w:rsid w:val="00F812BE"/>
    <w:rsid w:val="00F82768"/>
    <w:rsid w:val="00F8392F"/>
    <w:rsid w:val="00F85224"/>
    <w:rsid w:val="00F861E0"/>
    <w:rsid w:val="00F8693F"/>
    <w:rsid w:val="00F9169D"/>
    <w:rsid w:val="00F9251F"/>
    <w:rsid w:val="00F932BC"/>
    <w:rsid w:val="00F94FA2"/>
    <w:rsid w:val="00F95646"/>
    <w:rsid w:val="00F95830"/>
    <w:rsid w:val="00F966C3"/>
    <w:rsid w:val="00F96B96"/>
    <w:rsid w:val="00FA029C"/>
    <w:rsid w:val="00FA4535"/>
    <w:rsid w:val="00FB2D9D"/>
    <w:rsid w:val="00FB35C7"/>
    <w:rsid w:val="00FB5276"/>
    <w:rsid w:val="00FB6C13"/>
    <w:rsid w:val="00FB6CB4"/>
    <w:rsid w:val="00FB76B0"/>
    <w:rsid w:val="00FC21AF"/>
    <w:rsid w:val="00FC722D"/>
    <w:rsid w:val="00FC7840"/>
    <w:rsid w:val="00FC79EC"/>
    <w:rsid w:val="00FD263F"/>
    <w:rsid w:val="00FD4F38"/>
    <w:rsid w:val="00FD56F7"/>
    <w:rsid w:val="00FD6B42"/>
    <w:rsid w:val="00FD6DCB"/>
    <w:rsid w:val="00FD755B"/>
    <w:rsid w:val="00FE020B"/>
    <w:rsid w:val="00FE0692"/>
    <w:rsid w:val="00FE6DAE"/>
    <w:rsid w:val="00FF09C2"/>
    <w:rsid w:val="00FF3955"/>
    <w:rsid w:val="00FF4548"/>
    <w:rsid w:val="00FF62B0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9E"/>
    <w:pPr>
      <w:spacing w:before="200" w:after="60" w:line="360" w:lineRule="auto"/>
      <w:jc w:val="left"/>
    </w:pPr>
    <w:rPr>
      <w:rFonts w:ascii="Trebuchet MS" w:hAnsi="Trebuchet M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0B3"/>
    <w:pPr>
      <w:keepNext/>
      <w:keepLines/>
      <w:numPr>
        <w:ilvl w:val="2"/>
        <w:numId w:val="12"/>
      </w:numPr>
      <w:spacing w:after="0"/>
      <w:outlineLvl w:val="2"/>
    </w:pPr>
    <w:rPr>
      <w:rFonts w:eastAsiaTheme="majorEastAsia" w:cstheme="majorBidi"/>
      <w:b/>
      <w:bCs/>
      <w:color w:val="003E75" w:themeColor="background2" w:themeShade="4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535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A5E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A5E"/>
    <w:pPr>
      <w:keepNext/>
      <w:keepLines/>
      <w:numPr>
        <w:ilvl w:val="5"/>
        <w:numId w:val="1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">
    <w:name w:val="页眉 Char"/>
    <w:basedOn w:val="a0"/>
    <w:link w:val="a3"/>
    <w:uiPriority w:val="99"/>
    <w:rsid w:val="001543C7"/>
  </w:style>
  <w:style w:type="paragraph" w:styleId="a4">
    <w:name w:val="footer"/>
    <w:basedOn w:val="a"/>
    <w:link w:val="Char0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0">
    <w:name w:val="页脚 Char"/>
    <w:basedOn w:val="a0"/>
    <w:link w:val="a4"/>
    <w:uiPriority w:val="99"/>
    <w:rsid w:val="001543C7"/>
  </w:style>
  <w:style w:type="paragraph" w:styleId="a5">
    <w:name w:val="Balloon Text"/>
    <w:basedOn w:val="a"/>
    <w:link w:val="Char1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2Char">
    <w:name w:val="标题 2 Char"/>
    <w:basedOn w:val="a0"/>
    <w:link w:val="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a0"/>
    <w:rsid w:val="00174280"/>
    <w:rPr>
      <w:color w:val="808080"/>
    </w:rPr>
  </w:style>
  <w:style w:type="paragraph" w:customStyle="1" w:styleId="NormalContent">
    <w:name w:val="Normal Content"/>
    <w:basedOn w:val="a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a0"/>
    <w:rsid w:val="00757DA8"/>
    <w:rPr>
      <w:color w:val="808080"/>
    </w:rPr>
  </w:style>
  <w:style w:type="table" w:styleId="1-1">
    <w:name w:val="Medium Grid 1 Accent 1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1-2">
    <w:name w:val="Medium Grid 1 Accent 2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2-5">
    <w:name w:val="Medium Grid 2 Accent 5"/>
    <w:basedOn w:val="a1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3-5">
    <w:name w:val="Medium Grid 3 Accent 5"/>
    <w:basedOn w:val="a1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-5">
    <w:name w:val="Dark List Accent 5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50">
    <w:name w:val="Colorful Shading Accent 5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Dark List Accent 6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-51">
    <w:name w:val="Colorful List Accent 5"/>
    <w:basedOn w:val="a1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52">
    <w:name w:val="Colorful Grid Accent 5"/>
    <w:basedOn w:val="a1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a6">
    <w:name w:val="Title"/>
    <w:basedOn w:val="a"/>
    <w:next w:val="a"/>
    <w:link w:val="Char2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6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3"/>
    <w:uiPriority w:val="99"/>
    <w:qFormat/>
    <w:rsid w:val="00965966"/>
    <w:pPr>
      <w:spacing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Char3">
    <w:name w:val="副标题 Char"/>
    <w:basedOn w:val="a0"/>
    <w:link w:val="a7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a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a8">
    <w:name w:val="Strong"/>
    <w:basedOn w:val="a0"/>
    <w:uiPriority w:val="99"/>
    <w:qFormat/>
    <w:rsid w:val="00965966"/>
    <w:rPr>
      <w:rFonts w:cs="Times New Roman"/>
      <w:b/>
      <w:bCs/>
    </w:rPr>
  </w:style>
  <w:style w:type="table" w:styleId="1-5">
    <w:name w:val="Medium Grid 1 Accent 5"/>
    <w:basedOn w:val="a1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2-50">
    <w:name w:val="Medium List 2 Accent 5"/>
    <w:basedOn w:val="a1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9">
    <w:name w:val="Table Grid"/>
    <w:basedOn w:val="a1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3">
    <w:name w:val="Light Grid Accent 5"/>
    <w:basedOn w:val="a1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54">
    <w:name w:val="Light List Accent 5"/>
    <w:basedOn w:val="a1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-4">
    <w:name w:val="Medium List 2 Accent 4"/>
    <w:basedOn w:val="a1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a">
    <w:name w:val="line number"/>
    <w:basedOn w:val="a0"/>
    <w:uiPriority w:val="99"/>
    <w:semiHidden/>
    <w:unhideWhenUsed/>
    <w:rsid w:val="006B1EB8"/>
  </w:style>
  <w:style w:type="paragraph" w:styleId="10">
    <w:name w:val="toc 1"/>
    <w:basedOn w:val="a"/>
    <w:next w:val="a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F1692"/>
    <w:rPr>
      <w:i/>
      <w:szCs w:val="18"/>
    </w:rPr>
  </w:style>
  <w:style w:type="character" w:styleId="ab">
    <w:name w:val="Hyperlink"/>
    <w:basedOn w:val="a0"/>
    <w:uiPriority w:val="99"/>
    <w:unhideWhenUsed/>
    <w:rsid w:val="00B542D0"/>
    <w:rPr>
      <w:color w:val="EB8803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a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ac">
    <w:name w:val="List Paragraph"/>
    <w:basedOn w:val="a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ad">
    <w:name w:val="FollowedHyperlink"/>
    <w:basedOn w:val="a0"/>
    <w:uiPriority w:val="99"/>
    <w:semiHidden/>
    <w:unhideWhenUsed/>
    <w:rsid w:val="00DA6672"/>
    <w:rPr>
      <w:color w:val="5F7791" w:themeColor="followedHyperlink"/>
      <w:u w:val="single"/>
    </w:rPr>
  </w:style>
  <w:style w:type="table" w:styleId="1-50">
    <w:name w:val="Medium List 1 Accent 5"/>
    <w:basedOn w:val="a1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ae">
    <w:name w:val="Subtle Emphasis"/>
    <w:basedOn w:val="a0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3Char">
    <w:name w:val="标题 3 Char"/>
    <w:basedOn w:val="a0"/>
    <w:link w:val="3"/>
    <w:uiPriority w:val="9"/>
    <w:rsid w:val="009800B3"/>
    <w:rPr>
      <w:rFonts w:ascii="Trebuchet MS" w:eastAsiaTheme="majorEastAsia" w:hAnsi="Trebuchet MS" w:cstheme="majorBidi"/>
      <w:b/>
      <w:bCs/>
      <w:color w:val="003E75" w:themeColor="background2" w:themeShade="40"/>
      <w:sz w:val="20"/>
    </w:rPr>
  </w:style>
  <w:style w:type="character" w:customStyle="1" w:styleId="4Char">
    <w:name w:val="标题 4 Char"/>
    <w:basedOn w:val="a0"/>
    <w:link w:val="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5Char">
    <w:name w:val="标题 5 Char"/>
    <w:basedOn w:val="a0"/>
    <w:link w:val="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6Char">
    <w:name w:val="标题 6 Char"/>
    <w:basedOn w:val="a0"/>
    <w:link w:val="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7Char">
    <w:name w:val="标题 7 Char"/>
    <w:basedOn w:val="a0"/>
    <w:link w:val="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标题 8 Char"/>
    <w:basedOn w:val="a0"/>
    <w:link w:val="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annotation text"/>
    <w:basedOn w:val="a"/>
    <w:link w:val="Char4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har4">
    <w:name w:val="批注文字 Char"/>
    <w:basedOn w:val="a0"/>
    <w:link w:val="af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1-3">
    <w:name w:val="Medium Grid 1 Accent 3"/>
    <w:basedOn w:val="a1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3">
    <w:name w:val="Light Shading Accent 3"/>
    <w:basedOn w:val="a1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a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2-51">
    <w:name w:val="Medium Shading 2 Accent 5"/>
    <w:basedOn w:val="a1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af0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a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af0">
    <w:name w:val="macro"/>
    <w:link w:val="Char5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Char5">
    <w:name w:val="宏文本 Char"/>
    <w:basedOn w:val="a0"/>
    <w:link w:val="af0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a0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a0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a"/>
    <w:next w:val="a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af1">
    <w:name w:val="Intense Emphasis"/>
    <w:basedOn w:val="a0"/>
    <w:uiPriority w:val="21"/>
    <w:qFormat/>
    <w:rsid w:val="00BF31FF"/>
    <w:rPr>
      <w:b/>
      <w:bCs/>
      <w:i/>
      <w:iCs/>
      <w:color w:val="7FD13B" w:themeColor="accent1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31CB4"/>
  </w:style>
  <w:style w:type="character" w:customStyle="1" w:styleId="Char6">
    <w:name w:val="日期 Char"/>
    <w:basedOn w:val="a0"/>
    <w:link w:val="af2"/>
    <w:uiPriority w:val="99"/>
    <w:semiHidden/>
    <w:rsid w:val="00931CB4"/>
    <w:rPr>
      <w:rFonts w:ascii="Calibri" w:hAnsi="Calibri"/>
      <w:sz w:val="20"/>
    </w:rPr>
  </w:style>
  <w:style w:type="paragraph" w:styleId="af3">
    <w:name w:val="Normal (Web)"/>
    <w:basedOn w:val="a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Char"/>
    <w:uiPriority w:val="99"/>
    <w:unhideWhenUsed/>
    <w:rsid w:val="00F7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TW"/>
    </w:rPr>
  </w:style>
  <w:style w:type="character" w:customStyle="1" w:styleId="HTMLChar">
    <w:name w:val="HTML 预设格式 Char"/>
    <w:basedOn w:val="a0"/>
    <w:link w:val="HTML"/>
    <w:uiPriority w:val="99"/>
    <w:rsid w:val="00F71AD6"/>
    <w:rPr>
      <w:rFonts w:ascii="Courier New" w:eastAsia="Times New Roman" w:hAnsi="Courier New" w:cs="Courier New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9D"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75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A5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43C7"/>
  </w:style>
  <w:style w:type="paragraph" w:styleId="Footer">
    <w:name w:val="footer"/>
    <w:basedOn w:val="Normal"/>
    <w:link w:val="Foot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43C7"/>
  </w:style>
  <w:style w:type="paragraph" w:styleId="BalloonText">
    <w:name w:val="Balloon Text"/>
    <w:basedOn w:val="Normal"/>
    <w:link w:val="BalloonTextChar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DefaultParagraphFont"/>
    <w:rsid w:val="00174280"/>
    <w:rPr>
      <w:color w:val="808080"/>
    </w:rPr>
  </w:style>
  <w:style w:type="paragraph" w:customStyle="1" w:styleId="NormalContent">
    <w:name w:val="Normal Content"/>
    <w:basedOn w:val="Normal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DefaultParagraphFont"/>
    <w:rsid w:val="00757DA8"/>
    <w:rPr>
      <w:color w:val="808080"/>
    </w:rPr>
  </w:style>
  <w:style w:type="table" w:styleId="MediumGrid1-Accent1">
    <w:name w:val="Medium Grid 1 Accent 1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ColorfulList-Accent5">
    <w:name w:val="Colorful List Accent 5"/>
    <w:basedOn w:val="TableNormal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966"/>
    <w:pPr>
      <w:spacing w:before="200"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Normal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Strong">
    <w:name w:val="Strong"/>
    <w:basedOn w:val="DefaultParagraphFont"/>
    <w:uiPriority w:val="99"/>
    <w:qFormat/>
    <w:rsid w:val="00965966"/>
    <w:rPr>
      <w:rFonts w:cs="Times New Roman"/>
      <w:b/>
      <w:bCs/>
    </w:rPr>
  </w:style>
  <w:style w:type="table" w:styleId="MediumGrid1-Accent5">
    <w:name w:val="Medium Grid 1 Accent 5"/>
    <w:basedOn w:val="TableNormal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MediumList2-Accent4">
    <w:name w:val="Medium List 2 Accent 4"/>
    <w:basedOn w:val="TableNormal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EB8"/>
  </w:style>
  <w:style w:type="paragraph" w:styleId="TOC1">
    <w:name w:val="toc 1"/>
    <w:basedOn w:val="Normal"/>
    <w:next w:val="Normal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1692"/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B542D0"/>
    <w:rPr>
      <w:color w:val="EB880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Normal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A6672"/>
    <w:rPr>
      <w:color w:val="5F7791" w:themeColor="followedHyperlink"/>
      <w:u w:val="single"/>
    </w:rPr>
  </w:style>
  <w:style w:type="table" w:styleId="MediumList1-Accent5">
    <w:name w:val="Medium List 1 Accent 5"/>
    <w:basedOn w:val="TableNormal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Heading3Char">
    <w:name w:val="Heading 3 Char"/>
    <w:basedOn w:val="DefaultParagraphFont"/>
    <w:link w:val="Heading3"/>
    <w:uiPriority w:val="9"/>
    <w:rsid w:val="00C03B23"/>
    <w:rPr>
      <w:rFonts w:asciiTheme="majorHAnsi" w:eastAsiaTheme="majorEastAsia" w:hAnsiTheme="majorHAnsi" w:cstheme="majorBidi"/>
      <w:b/>
      <w:bCs/>
      <w:color w:val="003E75" w:themeColor="background2" w:themeShade="4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MediumGrid1-Accent3">
    <w:name w:val="Medium Grid 1 Accent 3"/>
    <w:basedOn w:val="TableNormal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Normal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MacroText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Normal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MacroText">
    <w:name w:val="macro"/>
    <w:link w:val="MacroTextChar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DefaultParagraphFont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DefaultParagraphFont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Normal"/>
    <w:next w:val="Normal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BF31FF"/>
    <w:rPr>
      <w:b/>
      <w:bCs/>
      <w:i/>
      <w:iCs/>
      <w:color w:val="7FD13B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CB4"/>
  </w:style>
  <w:style w:type="character" w:customStyle="1" w:styleId="DateChar">
    <w:name w:val="Date Char"/>
    <w:basedOn w:val="DefaultParagraphFont"/>
    <w:link w:val="Date"/>
    <w:uiPriority w:val="99"/>
    <w:semiHidden/>
    <w:rsid w:val="00931CB4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nsmoss.wistron.com/DavWWWRoot/nst/nst200/Kunshan%20Project/Usage%20Document/AutoFlow.RatioRectangle.0923.doc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nsmoss.wistron.com/DavWWWRoot/nst/nst200/Kunshan%20Project/Usage%20Document/AutoFlow.RatioRectangle.0923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nsmoss.wistron.com/DavWWWRoot/nst/nst200/Kunshan%20Project/Usage%20Document/AutoFlow.RatioRectangle.0923.doc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nsmoss.wistron.com/DavWWWRoot/nst/nst200/Kunshan%20Project/Usage%20Document/AutoFlow.RatioRectangle.0923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47F3F-2F70-4C23-811A-9D0611597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AEC35F2-15EA-4483-818C-D27425481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BE30D-B874-4513-AFE0-830AFEE2CFF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C1724EA-E7A0-4240-AC31-004DA30E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COSD Dev Design Spec Template</vt:lpstr>
    </vt:vector>
  </TitlesOfParts>
  <Company>Microsoft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</dc:title>
  <dc:creator>carlosb</dc:creator>
  <cp:lastModifiedBy>W73Auto</cp:lastModifiedBy>
  <cp:revision>1</cp:revision>
  <cp:lastPrinted>2009-03-02T21:34:00Z</cp:lastPrinted>
  <dcterms:created xsi:type="dcterms:W3CDTF">2012-03-07T20:32:00Z</dcterms:created>
  <dcterms:modified xsi:type="dcterms:W3CDTF">2012-03-07T20:32:00Z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Description0">
    <vt:lpwstr>Owner contact - Bryce Jonasson</vt:lpwstr>
  </property>
  <property fmtid="{D5CDD505-2E9C-101B-9397-08002B2CF9AE}" pid="4" name="Order">
    <vt:r8>16200</vt:r8>
  </property>
</Properties>
</file>