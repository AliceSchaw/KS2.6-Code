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242" w:rsidRDefault="00244242">
      <w:pPr>
        <w:rPr>
          <w:sz w:val="28"/>
          <w:szCs w:val="28"/>
        </w:rPr>
      </w:pPr>
      <w:r w:rsidRPr="00244242">
        <w:rPr>
          <w:rFonts w:hint="eastAsia"/>
          <w:b/>
          <w:sz w:val="28"/>
          <w:szCs w:val="28"/>
        </w:rPr>
        <w:t>AutoFlow.ExcelToXmlTransformer</w:t>
      </w:r>
      <w:r w:rsidRPr="00244242">
        <w:rPr>
          <w:rFonts w:hint="eastAsia"/>
          <w:sz w:val="28"/>
          <w:szCs w:val="28"/>
        </w:rPr>
        <w:t xml:space="preserve"> tool</w:t>
      </w:r>
    </w:p>
    <w:p w:rsidR="00CC138A" w:rsidRPr="00244242" w:rsidRDefault="00CC138A">
      <w:pPr>
        <w:rPr>
          <w:b/>
          <w:sz w:val="28"/>
          <w:szCs w:val="28"/>
        </w:rPr>
      </w:pPr>
    </w:p>
    <w:p w:rsidR="003277F0" w:rsidRPr="00201EF9" w:rsidRDefault="00D84A52">
      <w:pPr>
        <w:rPr>
          <w:b/>
          <w:sz w:val="28"/>
          <w:szCs w:val="28"/>
        </w:rPr>
      </w:pPr>
      <w:r w:rsidRPr="00201EF9">
        <w:rPr>
          <w:rFonts w:hint="eastAsia"/>
          <w:b/>
          <w:sz w:val="28"/>
          <w:szCs w:val="28"/>
        </w:rPr>
        <w:t>Description:</w:t>
      </w:r>
    </w:p>
    <w:p w:rsidR="002F46CE" w:rsidRPr="003010E0" w:rsidRDefault="00202C98">
      <w:r>
        <w:t>T</w:t>
      </w:r>
      <w:r>
        <w:rPr>
          <w:rFonts w:hint="eastAsia"/>
        </w:rPr>
        <w:t xml:space="preserve">his tool is used for </w:t>
      </w:r>
      <w:r w:rsidRPr="00202C98">
        <w:rPr>
          <w:u w:val="single"/>
        </w:rPr>
        <w:t>transform</w:t>
      </w:r>
      <w:r w:rsidRPr="00202C98">
        <w:rPr>
          <w:rFonts w:hint="eastAsia"/>
          <w:u w:val="single"/>
        </w:rPr>
        <w:t>ing</w:t>
      </w:r>
      <w:r w:rsidRPr="00202C98">
        <w:rPr>
          <w:u w:val="single"/>
        </w:rPr>
        <w:t xml:space="preserve"> AP list excel to </w:t>
      </w:r>
      <w:r w:rsidRPr="00202C98">
        <w:rPr>
          <w:rFonts w:hint="eastAsia"/>
          <w:u w:val="single"/>
        </w:rPr>
        <w:t>XML</w:t>
      </w:r>
      <w:r w:rsidRPr="00202C98">
        <w:rPr>
          <w:u w:val="single"/>
        </w:rPr>
        <w:t xml:space="preserve"> format</w:t>
      </w:r>
      <w:r w:rsidR="003010E0">
        <w:rPr>
          <w:rFonts w:hint="eastAsia"/>
          <w:u w:val="single"/>
        </w:rPr>
        <w:t xml:space="preserve">, </w:t>
      </w:r>
      <w:r w:rsidR="003010E0">
        <w:rPr>
          <w:rFonts w:hint="eastAsia"/>
        </w:rPr>
        <w:t xml:space="preserve">so ActivityCheckInstalledApp is able to use this XML </w:t>
      </w:r>
      <w:r w:rsidR="006645C7">
        <w:rPr>
          <w:rFonts w:hint="eastAsia"/>
        </w:rPr>
        <w:t xml:space="preserve">file </w:t>
      </w:r>
      <w:r w:rsidR="003010E0">
        <w:rPr>
          <w:rFonts w:hint="eastAsia"/>
        </w:rPr>
        <w:t>as Criteria source.</w:t>
      </w:r>
    </w:p>
    <w:p w:rsidR="002F46CE" w:rsidRPr="00960B63" w:rsidRDefault="002F46CE">
      <w:pPr>
        <w:rPr>
          <w:b/>
        </w:rPr>
      </w:pPr>
    </w:p>
    <w:p w:rsidR="00E20449" w:rsidRDefault="00E20449" w:rsidP="002F46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Comma</w:t>
      </w:r>
      <w:r w:rsidR="005D7E69">
        <w:rPr>
          <w:rFonts w:hint="eastAsia"/>
        </w:rPr>
        <w:t xml:space="preserve">nd line only takes 1 parameter </w:t>
      </w:r>
      <w:r w:rsidR="005D7E69">
        <w:sym w:font="Wingdings" w:char="F0E8"/>
      </w:r>
      <w:r w:rsidR="005D7E69">
        <w:rPr>
          <w:rFonts w:hint="eastAsia"/>
        </w:rPr>
        <w:t xml:space="preserve"> </w:t>
      </w:r>
      <w:r>
        <w:rPr>
          <w:rFonts w:hint="eastAsia"/>
        </w:rPr>
        <w:t>file full path name (</w:t>
      </w:r>
      <w:r w:rsidRPr="00E20449">
        <w:rPr>
          <w:rFonts w:hint="eastAsia"/>
          <w:b/>
        </w:rPr>
        <w:t>Blank in full path is NOT allowed</w:t>
      </w:r>
      <w:r>
        <w:rPr>
          <w:rFonts w:hint="eastAsia"/>
        </w:rPr>
        <w:t>).</w:t>
      </w:r>
    </w:p>
    <w:p w:rsidR="006E3046" w:rsidRDefault="006E3046" w:rsidP="006E3046">
      <w:pPr>
        <w:pStyle w:val="a3"/>
        <w:ind w:leftChars="0"/>
      </w:pPr>
    </w:p>
    <w:p w:rsidR="002F46CE" w:rsidRPr="006E3866" w:rsidRDefault="005D7E69" w:rsidP="002F46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Transform </w:t>
      </w:r>
      <w:r w:rsidR="00CE7537">
        <w:rPr>
          <w:rFonts w:hint="eastAsia"/>
        </w:rPr>
        <w:t xml:space="preserve">each </w:t>
      </w:r>
      <w:r>
        <w:rPr>
          <w:rFonts w:hint="eastAsia"/>
        </w:rPr>
        <w:t>sheets</w:t>
      </w:r>
      <w:ins w:id="0" w:author="10003042" w:date="2011-11-16T10:21:00Z">
        <w:r w:rsidR="00CE7537">
          <w:rPr>
            <w:rFonts w:hint="eastAsia"/>
          </w:rPr>
          <w:t xml:space="preserve"> </w:t>
        </w:r>
      </w:ins>
      <w:r>
        <w:rPr>
          <w:rFonts w:hint="eastAsia"/>
        </w:rPr>
        <w:t>which it</w:t>
      </w:r>
      <w:r>
        <w:t>’</w:t>
      </w:r>
      <w:r>
        <w:rPr>
          <w:rFonts w:hint="eastAsia"/>
        </w:rPr>
        <w:t>s name</w:t>
      </w:r>
      <w:r w:rsidR="00202C98">
        <w:t xml:space="preserve"> </w:t>
      </w:r>
      <w:r w:rsidR="00CE7537">
        <w:rPr>
          <w:rFonts w:hint="eastAsia"/>
        </w:rPr>
        <w:t>contains</w:t>
      </w:r>
      <w:r w:rsidR="00CE7537">
        <w:t xml:space="preserve"> </w:t>
      </w:r>
      <w:r w:rsidR="00202C98">
        <w:t>with “</w:t>
      </w:r>
      <w:r w:rsidR="00202C98" w:rsidRPr="005D7E69">
        <w:rPr>
          <w:rFonts w:hint="eastAsia"/>
          <w:u w:val="single"/>
        </w:rPr>
        <w:t>AP List</w:t>
      </w:r>
      <w:r w:rsidR="00202C98">
        <w:t>”</w:t>
      </w:r>
      <w:r>
        <w:rPr>
          <w:rFonts w:hint="eastAsia"/>
        </w:rPr>
        <w:t>:</w:t>
      </w:r>
      <w:r w:rsidR="006E3866">
        <w:rPr>
          <w:rFonts w:hint="eastAsia"/>
          <w:noProof/>
          <w:lang w:eastAsia="zh-CN"/>
        </w:rPr>
        <w:drawing>
          <wp:inline distT="0" distB="0" distL="0" distR="0">
            <wp:extent cx="4371975" cy="676275"/>
            <wp:effectExtent l="19050" t="0" r="9525" b="0"/>
            <wp:docPr id="2" name="圖片 1" descr="Sn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49" w:rsidRDefault="00E20449" w:rsidP="00E20449"/>
    <w:p w:rsidR="00E20449" w:rsidRDefault="00E20449" w:rsidP="00E204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Column order </w:t>
      </w:r>
      <w:r w:rsidRPr="0044495E">
        <w:rPr>
          <w:rFonts w:hint="eastAsia"/>
          <w:b/>
        </w:rPr>
        <w:t xml:space="preserve">MUST </w:t>
      </w:r>
      <w:r>
        <w:rPr>
          <w:rFonts w:hint="eastAsia"/>
          <w:b/>
        </w:rPr>
        <w:t>BE</w:t>
      </w:r>
      <w:r>
        <w:rPr>
          <w:rFonts w:hint="eastAsia"/>
        </w:rPr>
        <w:t xml:space="preserve"> like below, or the value of XML could be wrong.</w:t>
      </w:r>
    </w:p>
    <w:p w:rsidR="00E20449" w:rsidRDefault="00BA2F6F" w:rsidP="00E20449">
      <w:pPr>
        <w:pStyle w:val="a3"/>
        <w:numPr>
          <w:ilvl w:val="0"/>
          <w:numId w:val="2"/>
        </w:numPr>
        <w:ind w:leftChars="0"/>
      </w:pPr>
      <w:r w:rsidRPr="009943D7">
        <w:rPr>
          <w:rFonts w:hint="eastAsia"/>
          <w:u w:val="single"/>
        </w:rPr>
        <w:t>Device display name</w:t>
      </w:r>
      <w:r>
        <w:rPr>
          <w:rFonts w:hint="eastAsia"/>
        </w:rPr>
        <w:t xml:space="preserve">: </w:t>
      </w:r>
      <w:r w:rsidR="00E20449">
        <w:rPr>
          <w:rFonts w:hint="eastAsia"/>
        </w:rPr>
        <w:t>is in 1</w:t>
      </w:r>
      <w:r w:rsidR="00E20449" w:rsidRPr="00960B63">
        <w:rPr>
          <w:rFonts w:hint="eastAsia"/>
          <w:vertAlign w:val="superscript"/>
        </w:rPr>
        <w:t>st</w:t>
      </w:r>
      <w:r w:rsidR="00E20449">
        <w:rPr>
          <w:rFonts w:hint="eastAsia"/>
        </w:rPr>
        <w:t xml:space="preserve"> column (Title does not </w:t>
      </w:r>
      <w:r w:rsidR="00E20449">
        <w:t>care</w:t>
      </w:r>
      <w:r w:rsidR="00E20449">
        <w:rPr>
          <w:rFonts w:hint="eastAsia"/>
        </w:rPr>
        <w:t xml:space="preserve">. </w:t>
      </w:r>
      <w:r w:rsidR="00E20449">
        <w:t>Y</w:t>
      </w:r>
      <w:r w:rsidR="00E20449">
        <w:rPr>
          <w:rFonts w:hint="eastAsia"/>
        </w:rPr>
        <w:t>ou could use other title.)</w:t>
      </w:r>
    </w:p>
    <w:p w:rsidR="00E20449" w:rsidRDefault="00E20449" w:rsidP="00E20449">
      <w:pPr>
        <w:pStyle w:val="a3"/>
        <w:numPr>
          <w:ilvl w:val="0"/>
          <w:numId w:val="2"/>
        </w:numPr>
        <w:ind w:leftChars="0"/>
      </w:pPr>
      <w:r w:rsidRPr="009943D7">
        <w:rPr>
          <w:rFonts w:hint="eastAsia"/>
          <w:u w:val="single"/>
        </w:rPr>
        <w:t>Vendor name</w:t>
      </w:r>
      <w:r w:rsidR="00BA2F6F">
        <w:rPr>
          <w:rFonts w:hint="eastAsia"/>
        </w:rPr>
        <w:t>:</w:t>
      </w:r>
      <w:r>
        <w:rPr>
          <w:rFonts w:hint="eastAsia"/>
        </w:rPr>
        <w:t xml:space="preserve"> in 2</w:t>
      </w:r>
      <w:r w:rsidRPr="00960B63">
        <w:rPr>
          <w:rFonts w:hint="eastAsia"/>
          <w:vertAlign w:val="superscript"/>
        </w:rPr>
        <w:t>nd</w:t>
      </w:r>
      <w:r>
        <w:rPr>
          <w:rFonts w:hint="eastAsia"/>
        </w:rPr>
        <w:t xml:space="preserve"> column (Title does not care. You could use other title.)</w:t>
      </w:r>
    </w:p>
    <w:p w:rsidR="00E20449" w:rsidRDefault="00E20449" w:rsidP="00E20449">
      <w:pPr>
        <w:pStyle w:val="a3"/>
        <w:numPr>
          <w:ilvl w:val="0"/>
          <w:numId w:val="2"/>
        </w:numPr>
        <w:ind w:leftChars="0"/>
      </w:pPr>
      <w:r w:rsidRPr="009943D7">
        <w:rPr>
          <w:rFonts w:hint="eastAsia"/>
          <w:u w:val="single"/>
        </w:rPr>
        <w:t>Version</w:t>
      </w:r>
      <w:r>
        <w:rPr>
          <w:rFonts w:hint="eastAsia"/>
        </w:rPr>
        <w:t xml:space="preserve">: Must including </w:t>
      </w:r>
      <w:r>
        <w:t>“</w:t>
      </w:r>
      <w:r w:rsidRPr="00202C98">
        <w:t>Win7 32bit</w:t>
      </w:r>
      <w:r>
        <w:t>”</w:t>
      </w:r>
      <w:r>
        <w:rPr>
          <w:rFonts w:hint="eastAsia"/>
        </w:rPr>
        <w:t xml:space="preserve"> and </w:t>
      </w:r>
      <w:r>
        <w:t xml:space="preserve">“Win7 </w:t>
      </w:r>
      <w:r>
        <w:rPr>
          <w:rFonts w:hint="eastAsia"/>
        </w:rPr>
        <w:t>64</w:t>
      </w:r>
      <w:r w:rsidRPr="00202C98">
        <w:t>bit</w:t>
      </w:r>
      <w:r>
        <w:t>”</w:t>
      </w:r>
      <w:r w:rsidR="00E767E7" w:rsidRPr="00E767E7">
        <w:rPr>
          <w:rFonts w:hint="eastAsia"/>
        </w:rPr>
        <w:t xml:space="preserve"> </w:t>
      </w:r>
      <w:r w:rsidR="00CE7537">
        <w:rPr>
          <w:rFonts w:hint="eastAsia"/>
        </w:rPr>
        <w:t xml:space="preserve">string </w:t>
      </w:r>
      <w:r w:rsidR="00E767E7">
        <w:rPr>
          <w:rFonts w:hint="eastAsia"/>
        </w:rPr>
        <w:t>in cell (2, 3) and (2, 5)</w:t>
      </w:r>
      <w:r>
        <w:rPr>
          <w:rFonts w:hint="eastAsia"/>
        </w:rPr>
        <w:t>, do not care the order.</w:t>
      </w:r>
    </w:p>
    <w:p w:rsidR="00E20449" w:rsidRPr="009943D7" w:rsidRDefault="00E20449" w:rsidP="00E20449">
      <w:pPr>
        <w:pStyle w:val="a3"/>
        <w:numPr>
          <w:ilvl w:val="0"/>
          <w:numId w:val="2"/>
        </w:numPr>
        <w:ind w:leftChars="0"/>
      </w:pPr>
      <w:r w:rsidRPr="009943D7">
        <w:t>T</w:t>
      </w:r>
      <w:r w:rsidRPr="009943D7">
        <w:rPr>
          <w:rFonts w:hint="eastAsia"/>
        </w:rPr>
        <w:t>his tool gets the value from row 4, column 1.</w:t>
      </w:r>
    </w:p>
    <w:p w:rsidR="00E20449" w:rsidRDefault="00E20449" w:rsidP="00E20449">
      <w:r>
        <w:rPr>
          <w:rFonts w:hint="eastAsia"/>
          <w:noProof/>
          <w:lang w:eastAsia="zh-CN"/>
        </w:rPr>
        <w:drawing>
          <wp:inline distT="0" distB="0" distL="0" distR="0">
            <wp:extent cx="5274310" cy="984885"/>
            <wp:effectExtent l="19050" t="0" r="2540" b="0"/>
            <wp:docPr id="4" name="圖片 2" descr="Sna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DC" w:rsidRDefault="004649DC" w:rsidP="004649DC">
      <w:pPr>
        <w:pStyle w:val="a3"/>
        <w:ind w:leftChars="0"/>
      </w:pPr>
    </w:p>
    <w:p w:rsidR="003010E0" w:rsidRDefault="004F631B" w:rsidP="004F63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Output xml file </w:t>
      </w:r>
      <w:r w:rsidR="00A90CF6">
        <w:rPr>
          <w:rFonts w:hint="eastAsia"/>
        </w:rPr>
        <w:t xml:space="preserve">name </w:t>
      </w:r>
      <w:r>
        <w:rPr>
          <w:rFonts w:hint="eastAsia"/>
        </w:rPr>
        <w:t xml:space="preserve">will be </w:t>
      </w:r>
      <w:r w:rsidR="00404A5E">
        <w:t>original file name + .xml</w:t>
      </w:r>
      <w:r w:rsidR="00404A5E">
        <w:rPr>
          <w:rFonts w:hint="eastAsia"/>
        </w:rPr>
        <w:t xml:space="preserve"> and located in the same place.</w:t>
      </w:r>
    </w:p>
    <w:p w:rsidR="00404A5E" w:rsidRDefault="00404A5E" w:rsidP="004F631B">
      <w:pPr>
        <w:pStyle w:val="a3"/>
        <w:ind w:leftChars="0"/>
      </w:pPr>
      <w:r>
        <w:t>F</w:t>
      </w:r>
      <w:r>
        <w:rPr>
          <w:rFonts w:hint="eastAsia"/>
        </w:rPr>
        <w:t>or example:</w:t>
      </w:r>
    </w:p>
    <w:p w:rsidR="004F631B" w:rsidRDefault="004F631B" w:rsidP="004F631B">
      <w:pPr>
        <w:pStyle w:val="a3"/>
        <w:ind w:leftChars="0"/>
      </w:pPr>
      <w:r>
        <w:t>E</w:t>
      </w:r>
      <w:r>
        <w:rPr>
          <w:rFonts w:hint="eastAsia"/>
        </w:rPr>
        <w:t>xcel file</w:t>
      </w:r>
      <w:r w:rsidR="00404A5E">
        <w:rPr>
          <w:rFonts w:hint="eastAsia"/>
        </w:rPr>
        <w:t xml:space="preserve"> path</w:t>
      </w:r>
      <w:r>
        <w:rPr>
          <w:rFonts w:hint="eastAsia"/>
        </w:rPr>
        <w:t xml:space="preserve">: </w:t>
      </w:r>
      <w:r w:rsidR="00404A5E">
        <w:rPr>
          <w:rFonts w:hint="eastAsia"/>
        </w:rPr>
        <w:t>C:\test\</w:t>
      </w:r>
      <w:r>
        <w:rPr>
          <w:rFonts w:hint="eastAsia"/>
        </w:rPr>
        <w:t>HummyBird.xls</w:t>
      </w:r>
    </w:p>
    <w:p w:rsidR="004F631B" w:rsidRDefault="00404A5E" w:rsidP="004F631B">
      <w:pPr>
        <w:pStyle w:val="a3"/>
        <w:ind w:leftChars="0"/>
      </w:pPr>
      <w:r>
        <w:sym w:font="Wingdings" w:char="F0E8"/>
      </w:r>
      <w:r w:rsidR="004F631B">
        <w:rPr>
          <w:rFonts w:hint="eastAsia"/>
        </w:rPr>
        <w:t>Output Xml</w:t>
      </w:r>
      <w:r>
        <w:rPr>
          <w:rFonts w:hint="eastAsia"/>
        </w:rPr>
        <w:t xml:space="preserve"> path</w:t>
      </w:r>
      <w:r w:rsidR="004F631B">
        <w:rPr>
          <w:rFonts w:hint="eastAsia"/>
        </w:rPr>
        <w:t xml:space="preserve">: </w:t>
      </w:r>
      <w:r>
        <w:rPr>
          <w:rFonts w:hint="eastAsia"/>
        </w:rPr>
        <w:t>C:\test\</w:t>
      </w:r>
      <w:r w:rsidR="004F631B">
        <w:rPr>
          <w:rFonts w:hint="eastAsia"/>
        </w:rPr>
        <w:t>HummyBird.xls</w:t>
      </w:r>
      <w:r w:rsidR="00845954" w:rsidRPr="00845954">
        <w:rPr>
          <w:color w:val="FF0000"/>
        </w:rPr>
        <w:t>.xml</w:t>
      </w:r>
    </w:p>
    <w:p w:rsidR="00BF56E0" w:rsidRDefault="00BF56E0" w:rsidP="004F631B">
      <w:pPr>
        <w:pStyle w:val="a3"/>
        <w:ind w:leftChars="0"/>
      </w:pPr>
    </w:p>
    <w:p w:rsidR="003010E0" w:rsidRPr="00201EF9" w:rsidRDefault="009F4112" w:rsidP="003010E0">
      <w:pPr>
        <w:rPr>
          <w:b/>
          <w:sz w:val="28"/>
          <w:szCs w:val="28"/>
        </w:rPr>
      </w:pPr>
      <w:r w:rsidRPr="00201EF9">
        <w:rPr>
          <w:rFonts w:hint="eastAsia"/>
          <w:b/>
          <w:sz w:val="28"/>
          <w:szCs w:val="28"/>
        </w:rPr>
        <w:t>How to use it?</w:t>
      </w:r>
    </w:p>
    <w:p w:rsidR="009F4112" w:rsidRPr="009F4112" w:rsidRDefault="009F4112" w:rsidP="003010E0">
      <w:r w:rsidRPr="009F4112">
        <w:t>T</w:t>
      </w:r>
      <w:r w:rsidRPr="009F4112">
        <w:rPr>
          <w:rFonts w:hint="eastAsia"/>
        </w:rPr>
        <w:t>ype command line by following syntax:</w:t>
      </w:r>
    </w:p>
    <w:p w:rsidR="003010E0" w:rsidRDefault="003010E0" w:rsidP="003010E0">
      <w:r w:rsidRPr="003010E0">
        <w:rPr>
          <w:rFonts w:hint="eastAsia"/>
          <w:u w:val="single"/>
        </w:rPr>
        <w:t>Full path of ExcelToXmlTransformer.exe located</w:t>
      </w:r>
      <w:r>
        <w:rPr>
          <w:rFonts w:hint="eastAsia"/>
        </w:rPr>
        <w:t xml:space="preserve"> (blank) </w:t>
      </w:r>
      <w:r w:rsidR="00E31981" w:rsidRPr="00E31981">
        <w:rPr>
          <w:rFonts w:hint="eastAsia"/>
          <w:u w:val="single"/>
        </w:rPr>
        <w:t>AP list Ex</w:t>
      </w:r>
      <w:r w:rsidR="00E31981">
        <w:rPr>
          <w:rFonts w:hint="eastAsia"/>
          <w:u w:val="single"/>
        </w:rPr>
        <w:t>cel f</w:t>
      </w:r>
      <w:r w:rsidRPr="003010E0">
        <w:rPr>
          <w:rFonts w:hint="eastAsia"/>
          <w:u w:val="single"/>
        </w:rPr>
        <w:t>ile full path name</w:t>
      </w:r>
      <w:r>
        <w:rPr>
          <w:rFonts w:hint="eastAsia"/>
        </w:rPr>
        <w:t>.</w:t>
      </w:r>
    </w:p>
    <w:p w:rsidR="003010E0" w:rsidRDefault="003010E0" w:rsidP="003010E0"/>
    <w:p w:rsidR="003010E0" w:rsidRPr="00201EF9" w:rsidRDefault="003010E0" w:rsidP="003010E0">
      <w:pPr>
        <w:rPr>
          <w:b/>
          <w:sz w:val="28"/>
          <w:szCs w:val="28"/>
        </w:rPr>
      </w:pPr>
      <w:r w:rsidRPr="00201EF9">
        <w:rPr>
          <w:rFonts w:hint="eastAsia"/>
          <w:b/>
          <w:sz w:val="28"/>
          <w:szCs w:val="28"/>
        </w:rPr>
        <w:t>Example:</w:t>
      </w:r>
    </w:p>
    <w:p w:rsidR="003010E0" w:rsidRPr="006E3046" w:rsidRDefault="003010E0" w:rsidP="003010E0">
      <w:r>
        <w:rPr>
          <w:rFonts w:hint="eastAsia"/>
        </w:rPr>
        <w:t xml:space="preserve">If ExcelToXmlTransformer.exe </w:t>
      </w:r>
      <w:r w:rsidR="00824160">
        <w:rPr>
          <w:rFonts w:hint="eastAsia"/>
        </w:rPr>
        <w:t>and HummyBird.xls file are located in c:\T</w:t>
      </w:r>
      <w:r>
        <w:rPr>
          <w:rFonts w:hint="eastAsia"/>
        </w:rPr>
        <w:t>est folder</w:t>
      </w:r>
      <w:r w:rsidR="00824160">
        <w:rPr>
          <w:rFonts w:hint="eastAsia"/>
        </w:rPr>
        <w:t>:</w:t>
      </w:r>
    </w:p>
    <w:p w:rsidR="003010E0" w:rsidRPr="006E3046" w:rsidRDefault="003010E0" w:rsidP="003010E0">
      <w:pPr>
        <w:pStyle w:val="a3"/>
        <w:numPr>
          <w:ilvl w:val="0"/>
          <w:numId w:val="3"/>
        </w:numPr>
        <w:ind w:leftChars="0"/>
        <w:rPr>
          <w:b/>
          <w:u w:val="single"/>
        </w:rPr>
      </w:pPr>
      <w:r>
        <w:rPr>
          <w:rFonts w:hint="eastAsia"/>
        </w:rPr>
        <w:t>C:\&gt;</w:t>
      </w:r>
      <w:r w:rsidRPr="006E3046">
        <w:rPr>
          <w:rFonts w:hint="eastAsia"/>
          <w:b/>
          <w:u w:val="single"/>
        </w:rPr>
        <w:t>C:\Test\ExcelToXmlTransformer.exe C:\Test\HummyBird.xls</w:t>
      </w:r>
    </w:p>
    <w:p w:rsidR="003010E0" w:rsidRPr="006E3046" w:rsidRDefault="003010E0" w:rsidP="003010E0">
      <w:pPr>
        <w:pStyle w:val="a3"/>
        <w:numPr>
          <w:ilvl w:val="0"/>
          <w:numId w:val="3"/>
        </w:numPr>
        <w:ind w:leftChars="0"/>
        <w:rPr>
          <w:b/>
          <w:u w:val="single"/>
        </w:rPr>
      </w:pPr>
      <w:r>
        <w:t>C</w:t>
      </w:r>
      <w:r>
        <w:rPr>
          <w:rFonts w:hint="eastAsia"/>
        </w:rPr>
        <w:t>:\Test&gt;</w:t>
      </w:r>
      <w:r w:rsidRPr="006E3046">
        <w:rPr>
          <w:rFonts w:hint="eastAsia"/>
          <w:b/>
          <w:u w:val="single"/>
        </w:rPr>
        <w:t>ExcelToXmlTransformer C:\Test\HummyBird.xls</w:t>
      </w:r>
    </w:p>
    <w:p w:rsidR="003010E0" w:rsidRPr="006E3046" w:rsidRDefault="006E3046" w:rsidP="003010E0">
      <w:r>
        <w:rPr>
          <w:noProof/>
          <w:lang w:eastAsia="zh-CN"/>
        </w:rPr>
        <w:drawing>
          <wp:inline distT="0" distB="0" distL="0" distR="0">
            <wp:extent cx="5273979" cy="1653871"/>
            <wp:effectExtent l="19050" t="0" r="2871" b="0"/>
            <wp:docPr id="5" name="圖片 4" descr="Sna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93" w:rsidRPr="006E3046" w:rsidRDefault="006D2193"/>
    <w:sectPr w:rsidR="006D2193" w:rsidRPr="006E3046" w:rsidSect="003277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E51" w:rsidRDefault="00F82E51" w:rsidP="00F8743B">
      <w:r>
        <w:separator/>
      </w:r>
    </w:p>
  </w:endnote>
  <w:endnote w:type="continuationSeparator" w:id="1">
    <w:p w:rsidR="00F82E51" w:rsidRDefault="00F82E51" w:rsidP="00F87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E51" w:rsidRDefault="00F82E51" w:rsidP="00F8743B">
      <w:r>
        <w:separator/>
      </w:r>
    </w:p>
  </w:footnote>
  <w:footnote w:type="continuationSeparator" w:id="1">
    <w:p w:rsidR="00F82E51" w:rsidRDefault="00F82E51" w:rsidP="00F874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5E15"/>
    <w:multiLevelType w:val="hybridMultilevel"/>
    <w:tmpl w:val="FCDE61D4"/>
    <w:lvl w:ilvl="0" w:tplc="CB64455A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0537BE"/>
    <w:multiLevelType w:val="hybridMultilevel"/>
    <w:tmpl w:val="72B62A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1031B9"/>
    <w:multiLevelType w:val="hybridMultilevel"/>
    <w:tmpl w:val="1D7C691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F024ADA"/>
    <w:multiLevelType w:val="hybridMultilevel"/>
    <w:tmpl w:val="C0E23A84"/>
    <w:lvl w:ilvl="0" w:tplc="5AD2969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A52"/>
    <w:rsid w:val="00125A09"/>
    <w:rsid w:val="00201EF9"/>
    <w:rsid w:val="00202C98"/>
    <w:rsid w:val="00244242"/>
    <w:rsid w:val="002F46CE"/>
    <w:rsid w:val="003010E0"/>
    <w:rsid w:val="003062E7"/>
    <w:rsid w:val="003277F0"/>
    <w:rsid w:val="00352DC3"/>
    <w:rsid w:val="00357AA5"/>
    <w:rsid w:val="00374F5D"/>
    <w:rsid w:val="00404A5E"/>
    <w:rsid w:val="00415D13"/>
    <w:rsid w:val="0044495E"/>
    <w:rsid w:val="00462E0E"/>
    <w:rsid w:val="004649DC"/>
    <w:rsid w:val="004F631B"/>
    <w:rsid w:val="00505135"/>
    <w:rsid w:val="005438A1"/>
    <w:rsid w:val="005D7E69"/>
    <w:rsid w:val="005D7FAB"/>
    <w:rsid w:val="006645C7"/>
    <w:rsid w:val="006D2193"/>
    <w:rsid w:val="006E3046"/>
    <w:rsid w:val="006E3866"/>
    <w:rsid w:val="00760BA9"/>
    <w:rsid w:val="00761CBF"/>
    <w:rsid w:val="00824160"/>
    <w:rsid w:val="00845954"/>
    <w:rsid w:val="008F617A"/>
    <w:rsid w:val="00960B63"/>
    <w:rsid w:val="009943D7"/>
    <w:rsid w:val="009F4112"/>
    <w:rsid w:val="00A90CF6"/>
    <w:rsid w:val="00A910E7"/>
    <w:rsid w:val="00AB2E08"/>
    <w:rsid w:val="00BA2F6F"/>
    <w:rsid w:val="00BD287D"/>
    <w:rsid w:val="00BF56E0"/>
    <w:rsid w:val="00CC138A"/>
    <w:rsid w:val="00CC669A"/>
    <w:rsid w:val="00CE7537"/>
    <w:rsid w:val="00D84A52"/>
    <w:rsid w:val="00E20449"/>
    <w:rsid w:val="00E31981"/>
    <w:rsid w:val="00E767E7"/>
    <w:rsid w:val="00E8058F"/>
    <w:rsid w:val="00EB35BE"/>
    <w:rsid w:val="00F82E51"/>
    <w:rsid w:val="00F87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7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6CE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6E386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386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87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5"/>
    <w:uiPriority w:val="99"/>
    <w:semiHidden/>
    <w:rsid w:val="00F8743B"/>
    <w:rPr>
      <w:sz w:val="20"/>
      <w:szCs w:val="20"/>
    </w:rPr>
  </w:style>
  <w:style w:type="paragraph" w:styleId="a6">
    <w:name w:val="footer"/>
    <w:basedOn w:val="a"/>
    <w:link w:val="Char1"/>
    <w:uiPriority w:val="99"/>
    <w:semiHidden/>
    <w:unhideWhenUsed/>
    <w:rsid w:val="00F87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6"/>
    <w:uiPriority w:val="99"/>
    <w:semiHidden/>
    <w:rsid w:val="00F8743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8452D52-1971-48A8-A333-7A4689425CF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8181E1C-D5BF-47B0-B3DC-F7B4593E6A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C7F993-07F6-4D24-BE1A-40B402EBE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Company>Wistron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5</dc:title>
  <dc:creator>10003042</dc:creator>
  <cp:lastModifiedBy>W73Auto</cp:lastModifiedBy>
  <cp:revision>1</cp:revision>
  <dcterms:created xsi:type="dcterms:W3CDTF">2012-03-07T20:28:00Z</dcterms:created>
  <dcterms:modified xsi:type="dcterms:W3CDTF">2012-03-07T20:28:00Z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</Properties>
</file>