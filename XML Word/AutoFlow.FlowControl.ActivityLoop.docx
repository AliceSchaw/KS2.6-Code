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F8" w:rsidRPr="00B25C71" w:rsidRDefault="007656F8" w:rsidP="007656F8">
      <w:pPr>
        <w:rPr>
          <w:rFonts w:asciiTheme="minorHAnsi" w:hAnsiTheme="minorHAnsi" w:cstheme="minorHAnsi"/>
        </w:rPr>
      </w:pPr>
      <w:r w:rsidRPr="00B25C71">
        <w:rPr>
          <w:rFonts w:asciiTheme="minorHAnsi" w:hAnsiTheme="minorHAnsi" w:cstheme="minorHAnsi"/>
        </w:rPr>
        <w:t>AutoFlow.FlowControl.ActivityLoop</w:t>
      </w:r>
    </w:p>
    <w:p w:rsidR="007656F8" w:rsidRPr="00D27885" w:rsidRDefault="007656F8" w:rsidP="007656F8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D27885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7656F8" w:rsidRDefault="007656F8" w:rsidP="007656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L</w:t>
      </w:r>
      <w:r w:rsidRPr="00853EAD">
        <w:rPr>
          <w:rFonts w:asciiTheme="minorHAnsi" w:hAnsiTheme="minorHAnsi" w:cstheme="minorHAnsi"/>
        </w:rPr>
        <w:t>oop structures allow you to run one or more lines of code repetitively.</w:t>
      </w:r>
      <w:r>
        <w:rPr>
          <w:rFonts w:asciiTheme="minorHAnsi" w:hAnsiTheme="minorHAnsi" w:cstheme="minorHAnsi" w:hint="eastAsia"/>
        </w:rPr>
        <w:t xml:space="preserve"> Loop activity only support nested way.</w:t>
      </w:r>
    </w:p>
    <w:p w:rsidR="007656F8" w:rsidRPr="00D27885" w:rsidRDefault="007656F8" w:rsidP="007656F8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D27885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7656F8" w:rsidRPr="00D27885" w:rsidRDefault="007656F8" w:rsidP="007656F8">
      <w:pPr>
        <w:ind w:left="511" w:hangingChars="213" w:hanging="511"/>
        <w:rPr>
          <w:rFonts w:asciiTheme="minorHAnsi" w:hAnsiTheme="minorHAnsi" w:cstheme="minorHAnsi"/>
          <w:color w:val="0000FF"/>
        </w:rPr>
      </w:pPr>
    </w:p>
    <w:p w:rsidR="007656F8" w:rsidRPr="000F1C2D" w:rsidRDefault="007656F8" w:rsidP="007656F8">
      <w:pPr>
        <w:ind w:leftChars="-22" w:left="373" w:hanging="426"/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</w:t>
      </w:r>
      <w:r w:rsidRPr="000F1C2D">
        <w:rPr>
          <w:rFonts w:asciiTheme="minorHAnsi" w:hAnsiTheme="minorHAnsi" w:cstheme="minorHAnsi"/>
        </w:rPr>
        <w:t xml:space="preserve">Activity </w:t>
      </w:r>
      <w:r w:rsidRPr="00D27885">
        <w:rPr>
          <w:rFonts w:asciiTheme="minorHAnsi" w:hAnsiTheme="minorHAnsi" w:cstheme="minorHAnsi"/>
          <w:color w:val="FF0000"/>
        </w:rPr>
        <w:t>handler</w:t>
      </w:r>
      <w:r w:rsidRPr="00D27885">
        <w:rPr>
          <w:rFonts w:asciiTheme="minorHAnsi" w:hAnsiTheme="minorHAnsi" w:cstheme="minorHAnsi"/>
          <w:color w:val="0000FF"/>
        </w:rPr>
        <w:t>="AutoFlow.FlowControl.ActivityLoop"</w:t>
      </w:r>
      <w:r w:rsidRPr="000F1C2D">
        <w:rPr>
          <w:rFonts w:asciiTheme="minorHAnsi" w:hAnsiTheme="minorHAnsi" w:cstheme="minorHAnsi"/>
        </w:rPr>
        <w:t xml:space="preserve"> </w:t>
      </w:r>
      <w:r w:rsidRPr="00D27885">
        <w:rPr>
          <w:rFonts w:asciiTheme="minorHAnsi" w:hAnsiTheme="minorHAnsi" w:cstheme="minorHAnsi"/>
          <w:color w:val="FF0000"/>
        </w:rPr>
        <w:t>description</w:t>
      </w:r>
      <w:r w:rsidRPr="00D27885">
        <w:rPr>
          <w:rFonts w:asciiTheme="minorHAnsi" w:hAnsiTheme="minorHAnsi" w:cstheme="minorHAnsi"/>
          <w:color w:val="0000FF"/>
        </w:rPr>
        <w:t>="Flow loop"</w:t>
      </w:r>
      <w:r w:rsidRPr="000F1C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color w:val="FF0000"/>
        </w:rPr>
        <w:t>m</w:t>
      </w:r>
      <w:r w:rsidRPr="00D27885">
        <w:rPr>
          <w:rFonts w:asciiTheme="minorHAnsi" w:hAnsiTheme="minorHAnsi" w:cstheme="minorHAnsi"/>
          <w:color w:val="FF0000"/>
        </w:rPr>
        <w:t>ode</w:t>
      </w:r>
      <w:r w:rsidRPr="00D27885">
        <w:rPr>
          <w:rFonts w:asciiTheme="minorHAnsi" w:hAnsiTheme="minorHAnsi" w:cstheme="minorHAnsi"/>
          <w:color w:val="0000FF"/>
        </w:rPr>
        <w:t>="</w:t>
      </w:r>
      <w:r w:rsidRPr="00F4011F">
        <w:rPr>
          <w:rFonts w:asciiTheme="minorHAnsi" w:hAnsiTheme="minorHAnsi" w:cstheme="minorHAnsi"/>
          <w:b/>
          <w:color w:val="0000FF"/>
        </w:rPr>
        <w:t>Begin</w:t>
      </w:r>
      <w:r w:rsidRPr="00D27885">
        <w:rPr>
          <w:rFonts w:asciiTheme="minorHAnsi" w:hAnsiTheme="minorHAnsi" w:cstheme="minorHAnsi"/>
          <w:color w:val="0000FF"/>
        </w:rPr>
        <w:t>"&gt;</w:t>
      </w:r>
    </w:p>
    <w:p w:rsidR="007656F8" w:rsidRPr="000F1C2D" w:rsidRDefault="007656F8" w:rsidP="007656F8">
      <w:pPr>
        <w:ind w:leftChars="78" w:left="187" w:firstLineChars="100" w:firstLine="240"/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</w:t>
      </w:r>
      <w:r w:rsidRPr="004B36D8">
        <w:rPr>
          <w:rFonts w:asciiTheme="minorHAnsi" w:hAnsiTheme="minorHAnsi" w:cstheme="minorHAnsi" w:hint="eastAsia"/>
        </w:rPr>
        <w:t>Loop</w:t>
      </w:r>
      <w:r w:rsidRPr="004B36D8">
        <w:rPr>
          <w:rFonts w:asciiTheme="minorHAnsi" w:hAnsiTheme="minorHAnsi" w:cstheme="minorHAnsi"/>
        </w:rPr>
        <w:t>Count</w:t>
      </w:r>
      <w:r w:rsidRPr="000F1C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color w:val="FF0000"/>
        </w:rPr>
        <w:t>s</w:t>
      </w:r>
      <w:r w:rsidRPr="00D27885">
        <w:rPr>
          <w:rFonts w:asciiTheme="minorHAnsi" w:hAnsiTheme="minorHAnsi" w:cstheme="minorHAnsi"/>
          <w:color w:val="FF0000"/>
        </w:rPr>
        <w:t>ource</w:t>
      </w:r>
      <w:r w:rsidRPr="00D27885">
        <w:rPr>
          <w:rFonts w:asciiTheme="minorHAnsi" w:hAnsiTheme="minorHAnsi" w:cstheme="minorHAnsi"/>
          <w:color w:val="0000FF"/>
        </w:rPr>
        <w:t>="refer DataSource"&gt;</w:t>
      </w:r>
      <w:r w:rsidRPr="00D27885">
        <w:rPr>
          <w:rFonts w:asciiTheme="minorHAnsi" w:hAnsiTheme="minorHAnsi" w:cstheme="minorHAnsi"/>
          <w:b/>
          <w:bCs/>
        </w:rPr>
        <w:t>refer DataSource</w:t>
      </w:r>
      <w:r w:rsidRPr="00D27885">
        <w:rPr>
          <w:rFonts w:asciiTheme="minorHAnsi" w:hAnsiTheme="minorHAnsi" w:cstheme="minorHAnsi"/>
          <w:color w:val="0000FF"/>
        </w:rPr>
        <w:t>&lt;/</w:t>
      </w:r>
      <w:r w:rsidRPr="004B36D8">
        <w:rPr>
          <w:rFonts w:asciiTheme="minorHAnsi" w:hAnsiTheme="minorHAnsi" w:cstheme="minorHAnsi" w:hint="eastAsia"/>
        </w:rPr>
        <w:t>Loop</w:t>
      </w:r>
      <w:r w:rsidRPr="004B36D8">
        <w:rPr>
          <w:rFonts w:asciiTheme="minorHAnsi" w:hAnsiTheme="minorHAnsi" w:cstheme="minorHAnsi"/>
        </w:rPr>
        <w:t>Cou</w:t>
      </w:r>
      <w:r w:rsidRPr="000F1C2D">
        <w:rPr>
          <w:rFonts w:asciiTheme="minorHAnsi" w:hAnsiTheme="minorHAnsi" w:cstheme="minorHAnsi"/>
        </w:rPr>
        <w:t>nt</w:t>
      </w:r>
      <w:r w:rsidRPr="00D27885">
        <w:rPr>
          <w:rFonts w:asciiTheme="minorHAnsi" w:hAnsiTheme="minorHAnsi" w:cstheme="minorHAnsi"/>
          <w:color w:val="0000FF"/>
        </w:rPr>
        <w:t>&gt;</w:t>
      </w:r>
    </w:p>
    <w:p w:rsidR="007656F8" w:rsidRDefault="007656F8" w:rsidP="007656F8">
      <w:pPr>
        <w:ind w:leftChars="-22" w:left="373" w:hanging="426"/>
        <w:rPr>
          <w:rFonts w:asciiTheme="minorHAnsi" w:hAnsiTheme="minorHAnsi" w:cstheme="minorHAnsi"/>
          <w:color w:val="0000FF"/>
        </w:rPr>
      </w:pPr>
      <w:r w:rsidRPr="00D27885">
        <w:rPr>
          <w:rFonts w:asciiTheme="minorHAnsi" w:hAnsiTheme="minorHAnsi" w:cstheme="minorHAnsi"/>
          <w:color w:val="0000FF"/>
        </w:rPr>
        <w:t>&lt;/</w:t>
      </w:r>
      <w:r w:rsidRPr="000F1C2D">
        <w:rPr>
          <w:rFonts w:asciiTheme="minorHAnsi" w:hAnsiTheme="minorHAnsi" w:cstheme="minorHAnsi"/>
        </w:rPr>
        <w:t>Activity</w:t>
      </w:r>
      <w:r w:rsidRPr="00D27885">
        <w:rPr>
          <w:rFonts w:asciiTheme="minorHAnsi" w:hAnsiTheme="minorHAnsi" w:cstheme="minorHAnsi"/>
          <w:color w:val="0000FF"/>
        </w:rPr>
        <w:t>&gt;</w:t>
      </w:r>
    </w:p>
    <w:p w:rsidR="00DD2D2F" w:rsidRDefault="00BA662F" w:rsidP="00DD2D2F">
      <w:pPr>
        <w:ind w:left="120" w:hangingChars="50" w:hanging="120"/>
        <w:rPr>
          <w:ins w:id="0" w:author="Lena Hung/WHQ/Wistron" w:date="2011-12-21T22:37:00Z"/>
          <w:rFonts w:asciiTheme="minorHAnsi" w:hAnsiTheme="minorHAnsi" w:cstheme="minorHAnsi"/>
        </w:rPr>
      </w:pPr>
      <w:r w:rsidRPr="00DD2D2F">
        <w:rPr>
          <w:rFonts w:asciiTheme="minorHAnsi" w:hAnsiTheme="minorHAnsi" w:cstheme="minorHAnsi" w:hint="eastAsia"/>
          <w:color w:val="0000FF"/>
        </w:rPr>
        <w:t>&lt;!</w:t>
      </w:r>
      <w:r w:rsidR="00DD2D2F" w:rsidRPr="00D27885">
        <w:rPr>
          <w:rFonts w:asciiTheme="minorHAnsi" w:hAnsiTheme="minorHAnsi" w:cstheme="minorHAnsi"/>
          <w:color w:val="0000FF"/>
        </w:rPr>
        <w:t>--</w:t>
      </w:r>
      <w:r w:rsidR="00456F74" w:rsidRPr="00DD2D2F">
        <w:rPr>
          <w:rFonts w:asciiTheme="minorHAnsi" w:eastAsia="MingLiU" w:hAnsiTheme="minorHAnsi" w:cstheme="minorHAnsi" w:hint="eastAsia"/>
          <w:color w:val="008000"/>
        </w:rPr>
        <w:t xml:space="preserve">Notice: </w:t>
      </w:r>
      <w:r w:rsidR="00737CE3" w:rsidRPr="00DD2D2F">
        <w:rPr>
          <w:rFonts w:asciiTheme="minorHAnsi" w:eastAsia="MingLiU" w:hAnsiTheme="minorHAnsi" w:cstheme="minorHAnsi" w:hint="eastAsia"/>
          <w:color w:val="008000"/>
        </w:rPr>
        <w:t>Loop activity does</w:t>
      </w:r>
      <w:r w:rsidRPr="00DD2D2F">
        <w:rPr>
          <w:rFonts w:asciiTheme="minorHAnsi" w:eastAsia="MingLiU" w:hAnsiTheme="minorHAnsi" w:cstheme="minorHAnsi" w:hint="eastAsia"/>
          <w:color w:val="008000"/>
        </w:rPr>
        <w:t xml:space="preserve"> not support label, </w:t>
      </w:r>
      <w:r w:rsidR="004F2B1E" w:rsidRPr="00DD2D2F">
        <w:rPr>
          <w:rFonts w:asciiTheme="minorHAnsi" w:eastAsia="MingLiU" w:hAnsiTheme="minorHAnsi" w:cstheme="minorHAnsi" w:hint="eastAsia"/>
          <w:color w:val="008000"/>
        </w:rPr>
        <w:t xml:space="preserve">if user want to goto </w:t>
      </w:r>
      <w:r w:rsidR="00737CE3" w:rsidRPr="00DD2D2F">
        <w:rPr>
          <w:rFonts w:asciiTheme="minorHAnsi" w:eastAsia="MingLiU" w:hAnsiTheme="minorHAnsi" w:cstheme="minorHAnsi" w:hint="eastAsia"/>
          <w:color w:val="008000"/>
        </w:rPr>
        <w:t>loop</w:t>
      </w:r>
      <w:r w:rsidR="00B278D1" w:rsidRPr="00DD2D2F">
        <w:rPr>
          <w:rFonts w:asciiTheme="minorHAnsi" w:eastAsia="MingLiU" w:hAnsiTheme="minorHAnsi" w:cstheme="minorHAnsi" w:hint="eastAsia"/>
          <w:color w:val="008000"/>
        </w:rPr>
        <w:t xml:space="preserve"> begin, please use ActivityFake,before ActivityLoop Begin mode, </w:t>
      </w:r>
      <w:r w:rsidR="00737CE3" w:rsidRPr="00DD2D2F">
        <w:rPr>
          <w:rFonts w:asciiTheme="minorHAnsi" w:eastAsia="MingLiU" w:hAnsiTheme="minorHAnsi" w:cstheme="minorHAnsi" w:hint="eastAsia"/>
          <w:color w:val="008000"/>
        </w:rPr>
        <w:t>give a label to it, and use ActivityGoto to goto ActivityFake.</w:t>
      </w:r>
      <w:r w:rsidR="00DD2D2F" w:rsidRPr="00DD2D2F">
        <w:rPr>
          <w:rFonts w:asciiTheme="minorHAnsi" w:hAnsiTheme="minorHAnsi" w:cstheme="minorHAnsi"/>
          <w:color w:val="0000FF"/>
        </w:rPr>
        <w:t xml:space="preserve"> </w:t>
      </w:r>
      <w:r w:rsidR="00DD2D2F" w:rsidRPr="00D27885">
        <w:rPr>
          <w:rFonts w:asciiTheme="minorHAnsi" w:hAnsiTheme="minorHAnsi" w:cstheme="minorHAnsi"/>
          <w:color w:val="0000FF"/>
        </w:rPr>
        <w:t>--&gt;</w:t>
      </w:r>
      <w:r w:rsidR="00DD2D2F" w:rsidRPr="000F1C2D">
        <w:rPr>
          <w:rFonts w:asciiTheme="minorHAnsi" w:hAnsiTheme="minorHAnsi" w:cstheme="minorHAnsi"/>
        </w:rPr>
        <w:t xml:space="preserve"> </w:t>
      </w:r>
    </w:p>
    <w:p w:rsidR="007656F8" w:rsidRDefault="007656F8" w:rsidP="00DD2D2F">
      <w:pPr>
        <w:ind w:left="120" w:hangingChars="50" w:hanging="120"/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</w:t>
      </w:r>
      <w:r w:rsidR="00DD2D2F" w:rsidRPr="00D27885">
        <w:rPr>
          <w:rFonts w:asciiTheme="minorHAnsi" w:hAnsiTheme="minorHAnsi" w:cstheme="minorHAnsi"/>
          <w:color w:val="0000FF"/>
        </w:rPr>
        <w:t>--</w:t>
      </w:r>
      <w:r>
        <w:rPr>
          <w:rFonts w:asciiTheme="minorHAnsi" w:eastAsia="MingLiU" w:hAnsiTheme="minorHAnsi" w:cstheme="minorHAnsi"/>
          <w:color w:val="008000"/>
        </w:rPr>
        <w:t xml:space="preserve">Begin </w:t>
      </w:r>
      <w:r>
        <w:rPr>
          <w:rFonts w:asciiTheme="minorHAnsi" w:eastAsia="MingLiU" w:hAnsiTheme="minorHAnsi" w:cstheme="minorHAnsi" w:hint="eastAsia"/>
          <w:color w:val="008000"/>
        </w:rPr>
        <w:t>mode only accepts 1 LoopCount element. LoopCount value is must a number.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7656F8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&lt;!--</w:t>
      </w:r>
      <w:r w:rsidR="008F66DB">
        <w:rPr>
          <w:rFonts w:asciiTheme="minorHAnsi" w:eastAsia="MingLiU" w:hAnsiTheme="minorHAnsi" w:cstheme="minorHAnsi" w:hint="eastAsia"/>
          <w:color w:val="008000"/>
        </w:rPr>
        <w:t>L</w:t>
      </w:r>
      <w:r w:rsidRPr="000F1C2D">
        <w:rPr>
          <w:rFonts w:asciiTheme="minorHAnsi" w:eastAsia="MingLiU" w:hAnsiTheme="minorHAnsi" w:cstheme="minorHAnsi"/>
          <w:color w:val="008000"/>
        </w:rPr>
        <w:t>oop activity</w:t>
      </w:r>
      <w:r>
        <w:rPr>
          <w:rFonts w:asciiTheme="minorHAnsi" w:eastAsia="MingLiU" w:hAnsiTheme="minorHAnsi" w:cstheme="minorHAnsi" w:hint="eastAsia"/>
          <w:color w:val="008000"/>
        </w:rPr>
        <w:t xml:space="preserve"> </w:t>
      </w:r>
      <w:r w:rsidRPr="000F1C2D">
        <w:rPr>
          <w:rFonts w:asciiTheme="minorHAnsi" w:eastAsia="MingLiU" w:hAnsiTheme="minorHAnsi" w:cstheme="minorHAnsi"/>
          <w:color w:val="008000"/>
        </w:rPr>
        <w:t>(You can have multiple activities)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8F66DB" w:rsidRDefault="00DD2D2F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&lt;!--</w:t>
      </w:r>
      <w:r w:rsidR="008F66DB" w:rsidRPr="00DD2D2F">
        <w:rPr>
          <w:rFonts w:asciiTheme="minorHAnsi" w:eastAsia="MingLiU" w:hAnsiTheme="minorHAnsi" w:cstheme="minorHAnsi" w:hint="eastAsia"/>
          <w:color w:val="008000"/>
        </w:rPr>
        <w:t>Begin mode must be paired with 1 End</w:t>
      </w:r>
      <w:r w:rsidRPr="00D27885">
        <w:rPr>
          <w:rFonts w:asciiTheme="minorHAnsi" w:hAnsiTheme="minorHAnsi" w:cstheme="minorHAnsi"/>
          <w:color w:val="0000FF"/>
        </w:rPr>
        <w:t>--&gt;</w:t>
      </w:r>
    </w:p>
    <w:p w:rsidR="00716BCF" w:rsidRDefault="00DD2D2F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&lt;!--</w:t>
      </w:r>
      <w:r w:rsidR="00716BCF" w:rsidRPr="00DD2D2F">
        <w:rPr>
          <w:rFonts w:asciiTheme="minorHAnsi" w:eastAsia="MingLiU" w:hAnsiTheme="minorHAnsi" w:cstheme="minorHAnsi" w:hint="eastAsia"/>
          <w:color w:val="008000"/>
        </w:rPr>
        <w:t xml:space="preserve">Loop count means how many times this loop block is going to go through. </w:t>
      </w:r>
      <w:r w:rsidR="00716BCF" w:rsidRPr="00DD2D2F">
        <w:rPr>
          <w:rFonts w:asciiTheme="minorHAnsi" w:eastAsia="MingLiU" w:hAnsiTheme="minorHAnsi" w:cstheme="minorHAnsi"/>
          <w:color w:val="008000"/>
        </w:rPr>
        <w:t>F</w:t>
      </w:r>
      <w:r w:rsidR="00716BCF" w:rsidRPr="00DD2D2F">
        <w:rPr>
          <w:rFonts w:asciiTheme="minorHAnsi" w:eastAsia="MingLiU" w:hAnsiTheme="minorHAnsi" w:cstheme="minorHAnsi" w:hint="eastAsia"/>
          <w:color w:val="008000"/>
        </w:rPr>
        <w:t xml:space="preserve">or </w:t>
      </w:r>
      <w:r w:rsidR="008F66DB" w:rsidRPr="00DD2D2F">
        <w:rPr>
          <w:rFonts w:asciiTheme="minorHAnsi" w:eastAsia="MingLiU" w:hAnsiTheme="minorHAnsi" w:cstheme="minorHAnsi" w:hint="eastAsia"/>
          <w:color w:val="008000"/>
        </w:rPr>
        <w:t xml:space="preserve">example: LoopCount = 2: </w:t>
      </w:r>
      <w:r w:rsidR="00465010" w:rsidRPr="00DD2D2F">
        <w:rPr>
          <w:rFonts w:asciiTheme="minorHAnsi" w:eastAsia="MingLiU" w:hAnsiTheme="minorHAnsi" w:cstheme="minorHAnsi" w:hint="eastAsia"/>
          <w:color w:val="008000"/>
        </w:rPr>
        <w:t xml:space="preserve">loop block </w:t>
      </w:r>
      <w:r w:rsidR="008F66DB" w:rsidRPr="00DD2D2F">
        <w:rPr>
          <w:rFonts w:asciiTheme="minorHAnsi" w:eastAsia="MingLiU" w:hAnsiTheme="minorHAnsi" w:cstheme="minorHAnsi" w:hint="eastAsia"/>
          <w:color w:val="008000"/>
        </w:rPr>
        <w:t xml:space="preserve">will </w:t>
      </w:r>
      <w:r w:rsidR="00465010" w:rsidRPr="00DD2D2F">
        <w:rPr>
          <w:rFonts w:asciiTheme="minorHAnsi" w:eastAsia="MingLiU" w:hAnsiTheme="minorHAnsi" w:cstheme="minorHAnsi" w:hint="eastAsia"/>
          <w:color w:val="008000"/>
        </w:rPr>
        <w:t xml:space="preserve">go through twice; LoopCount = 0: </w:t>
      </w:r>
      <w:r w:rsidR="004E1B4B" w:rsidRPr="00DD2D2F">
        <w:rPr>
          <w:rFonts w:asciiTheme="minorHAnsi" w:eastAsia="MingLiU" w:hAnsiTheme="minorHAnsi" w:cstheme="minorHAnsi" w:hint="eastAsia"/>
          <w:color w:val="008000"/>
        </w:rPr>
        <w:t>no activities will be run in this loop block.</w:t>
      </w:r>
      <w:r w:rsidRPr="00DD2D2F">
        <w:rPr>
          <w:rFonts w:asciiTheme="minorHAnsi" w:hAnsiTheme="minorHAnsi" w:cstheme="minorHAnsi"/>
          <w:color w:val="0000FF"/>
        </w:rPr>
        <w:t xml:space="preserve"> </w:t>
      </w:r>
      <w:r w:rsidRPr="00D27885">
        <w:rPr>
          <w:rFonts w:asciiTheme="minorHAnsi" w:hAnsiTheme="minorHAnsi" w:cstheme="minorHAnsi"/>
          <w:color w:val="0000FF"/>
        </w:rPr>
        <w:t>--&gt;</w:t>
      </w:r>
    </w:p>
    <w:p w:rsidR="007656F8" w:rsidRPr="008F66DB" w:rsidRDefault="007656F8" w:rsidP="007656F8">
      <w:pPr>
        <w:rPr>
          <w:rFonts w:asciiTheme="minorHAnsi" w:hAnsiTheme="minorHAnsi" w:cstheme="minorHAnsi"/>
          <w:color w:val="008000"/>
        </w:rPr>
      </w:pPr>
    </w:p>
    <w:p w:rsidR="007656F8" w:rsidRDefault="007656F8" w:rsidP="007656F8">
      <w:pPr>
        <w:ind w:leftChars="-22" w:left="373" w:hanging="426"/>
        <w:rPr>
          <w:rFonts w:asciiTheme="minorHAnsi" w:hAnsiTheme="minorHAnsi" w:cstheme="minorHAnsi"/>
          <w:color w:val="0000FF"/>
        </w:rPr>
      </w:pPr>
      <w:r w:rsidRPr="00D27885">
        <w:rPr>
          <w:rFonts w:asciiTheme="minorHAnsi" w:hAnsiTheme="minorHAnsi" w:cstheme="minorHAnsi"/>
          <w:color w:val="0000FF"/>
        </w:rPr>
        <w:t>&lt;</w:t>
      </w:r>
      <w:r w:rsidRPr="00D27885">
        <w:rPr>
          <w:rFonts w:asciiTheme="minorHAnsi" w:hAnsiTheme="minorHAnsi" w:cstheme="minorHAnsi"/>
        </w:rPr>
        <w:t>Activity</w:t>
      </w:r>
      <w:r w:rsidRPr="000F1C2D">
        <w:rPr>
          <w:rFonts w:asciiTheme="minorHAnsi" w:hAnsiTheme="minorHAnsi" w:cstheme="minorHAnsi"/>
        </w:rPr>
        <w:t xml:space="preserve"> </w:t>
      </w:r>
      <w:r w:rsidRPr="00D27885">
        <w:rPr>
          <w:rFonts w:asciiTheme="minorHAnsi" w:hAnsiTheme="minorHAnsi" w:cstheme="minorHAnsi"/>
          <w:color w:val="FF0000"/>
        </w:rPr>
        <w:t>handler</w:t>
      </w:r>
      <w:r w:rsidRPr="00D27885">
        <w:rPr>
          <w:rFonts w:asciiTheme="minorHAnsi" w:hAnsiTheme="minorHAnsi" w:cstheme="minorHAnsi"/>
          <w:color w:val="0000FF"/>
        </w:rPr>
        <w:t>="AutoFlow.FlowControl.ActivityLoop"</w:t>
      </w:r>
      <w:r w:rsidRPr="000F1C2D">
        <w:rPr>
          <w:rFonts w:asciiTheme="minorHAnsi" w:hAnsiTheme="minorHAnsi" w:cstheme="minorHAnsi"/>
        </w:rPr>
        <w:t xml:space="preserve"> </w:t>
      </w:r>
      <w:r w:rsidRPr="00D27885">
        <w:rPr>
          <w:rFonts w:asciiTheme="minorHAnsi" w:hAnsiTheme="minorHAnsi" w:cstheme="minorHAnsi"/>
          <w:color w:val="FF0000"/>
        </w:rPr>
        <w:t>description</w:t>
      </w:r>
      <w:r w:rsidRPr="00D27885">
        <w:rPr>
          <w:rFonts w:asciiTheme="minorHAnsi" w:hAnsiTheme="minorHAnsi" w:cstheme="minorHAnsi"/>
          <w:color w:val="0000FF"/>
        </w:rPr>
        <w:t>="Flow loop"</w:t>
      </w:r>
      <w:r w:rsidRPr="000F1C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color w:val="FF0000"/>
        </w:rPr>
        <w:t>m</w:t>
      </w:r>
      <w:r w:rsidRPr="00D27885">
        <w:rPr>
          <w:rFonts w:asciiTheme="minorHAnsi" w:hAnsiTheme="minorHAnsi" w:cstheme="minorHAnsi"/>
          <w:color w:val="FF0000"/>
        </w:rPr>
        <w:t>ode</w:t>
      </w:r>
      <w:r w:rsidRPr="00D27885">
        <w:rPr>
          <w:rFonts w:asciiTheme="minorHAnsi" w:hAnsiTheme="minorHAnsi" w:cstheme="minorHAnsi"/>
          <w:color w:val="0000FF"/>
        </w:rPr>
        <w:t>="</w:t>
      </w:r>
      <w:r w:rsidRPr="00F4011F">
        <w:rPr>
          <w:rFonts w:asciiTheme="minorHAnsi" w:hAnsiTheme="minorHAnsi" w:cstheme="minorHAnsi"/>
          <w:b/>
          <w:color w:val="0000FF"/>
        </w:rPr>
        <w:t>End</w:t>
      </w:r>
      <w:r w:rsidRPr="00D27885">
        <w:rPr>
          <w:rFonts w:asciiTheme="minorHAnsi" w:hAnsiTheme="minorHAnsi" w:cstheme="minorHAnsi"/>
          <w:color w:val="0000FF"/>
        </w:rPr>
        <w:t>"/&gt;</w:t>
      </w:r>
    </w:p>
    <w:p w:rsidR="007656F8" w:rsidRPr="007656F8" w:rsidRDefault="007656F8" w:rsidP="007656F8">
      <w:pPr>
        <w:ind w:leftChars="-22" w:left="373" w:hanging="426"/>
        <w:rPr>
          <w:rFonts w:asciiTheme="minorHAnsi" w:hAnsiTheme="minorHAnsi" w:cstheme="minorHAnsi"/>
          <w:color w:val="0000FF"/>
        </w:rPr>
      </w:pPr>
    </w:p>
    <w:p w:rsidR="007656F8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</w:t>
      </w:r>
      <w:r>
        <w:rPr>
          <w:rFonts w:asciiTheme="minorHAnsi" w:hAnsiTheme="minorHAnsi" w:cstheme="minorHAnsi"/>
          <w:color w:val="0000FF"/>
        </w:rPr>
        <w:t>—</w:t>
      </w:r>
      <w:r>
        <w:rPr>
          <w:rFonts w:asciiTheme="minorHAnsi" w:eastAsia="MingLiU" w:hAnsiTheme="minorHAnsi" w:cstheme="minorHAnsi"/>
          <w:color w:val="008000"/>
        </w:rPr>
        <w:t>Begin and E</w:t>
      </w:r>
      <w:r>
        <w:rPr>
          <w:rFonts w:asciiTheme="minorHAnsi" w:eastAsia="MingLiU" w:hAnsiTheme="minorHAnsi" w:cstheme="minorHAnsi" w:hint="eastAsia"/>
          <w:color w:val="008000"/>
        </w:rPr>
        <w:t>nd must</w:t>
      </w:r>
      <w:r w:rsidRPr="00F4011F">
        <w:rPr>
          <w:rFonts w:asciiTheme="minorHAnsi" w:eastAsia="MingLiU" w:hAnsiTheme="minorHAnsi" w:cstheme="minorHAnsi"/>
          <w:color w:val="008000"/>
        </w:rPr>
        <w:t xml:space="preserve"> be paired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7656F8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</w:t>
      </w:r>
      <w:r>
        <w:rPr>
          <w:rFonts w:asciiTheme="minorHAnsi" w:hAnsiTheme="minorHAnsi" w:cstheme="minorHAnsi"/>
          <w:color w:val="0000FF"/>
        </w:rPr>
        <w:t>—</w:t>
      </w:r>
      <w:r>
        <w:rPr>
          <w:rFonts w:asciiTheme="minorHAnsi" w:eastAsia="MingLiU" w:hAnsiTheme="minorHAnsi" w:cstheme="minorHAnsi" w:hint="eastAsia"/>
          <w:color w:val="008000"/>
        </w:rPr>
        <w:t>End</w:t>
      </w:r>
      <w:r>
        <w:rPr>
          <w:rFonts w:asciiTheme="minorHAnsi" w:eastAsia="MingLiU" w:hAnsiTheme="minorHAnsi" w:cstheme="minorHAnsi"/>
          <w:color w:val="008000"/>
        </w:rPr>
        <w:t xml:space="preserve"> </w:t>
      </w:r>
      <w:r>
        <w:rPr>
          <w:rFonts w:asciiTheme="minorHAnsi" w:eastAsia="MingLiU" w:hAnsiTheme="minorHAnsi" w:cstheme="minorHAnsi" w:hint="eastAsia"/>
          <w:color w:val="008000"/>
        </w:rPr>
        <w:t>mode cannot include LoopCount element.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7656F8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</w:t>
      </w:r>
      <w:r>
        <w:rPr>
          <w:rFonts w:asciiTheme="minorHAnsi" w:hAnsiTheme="minorHAnsi" w:cstheme="minorHAnsi"/>
          <w:color w:val="0000FF"/>
        </w:rPr>
        <w:t>—</w:t>
      </w:r>
      <w:r w:rsidRPr="004B36D8">
        <w:rPr>
          <w:rFonts w:asciiTheme="minorHAnsi" w:eastAsia="MingLiU" w:hAnsiTheme="minorHAnsi" w:cstheme="minorHAnsi" w:hint="eastAsia"/>
          <w:color w:val="008000"/>
        </w:rPr>
        <w:t xml:space="preserve">Loop activity </w:t>
      </w:r>
      <w:r>
        <w:rPr>
          <w:rFonts w:asciiTheme="minorHAnsi" w:eastAsia="MingLiU" w:hAnsiTheme="minorHAnsi" w:cstheme="minorHAnsi" w:hint="eastAsia"/>
          <w:color w:val="008000"/>
        </w:rPr>
        <w:t>not support async way.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7656F8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  <w:color w:val="0000FF"/>
        </w:rPr>
        <w:t>&lt;!</w:t>
      </w:r>
      <w:r>
        <w:rPr>
          <w:rFonts w:asciiTheme="minorHAnsi" w:hAnsiTheme="minorHAnsi" w:cstheme="minorHAnsi"/>
          <w:color w:val="0000FF"/>
        </w:rPr>
        <w:t>—</w:t>
      </w:r>
      <w:r>
        <w:rPr>
          <w:rFonts w:asciiTheme="minorHAnsi" w:eastAsia="MingLiU" w:hAnsiTheme="minorHAnsi" w:cstheme="minorHAnsi"/>
          <w:color w:val="008000"/>
        </w:rPr>
        <w:t>Begin and E</w:t>
      </w:r>
      <w:r>
        <w:rPr>
          <w:rFonts w:asciiTheme="minorHAnsi" w:eastAsia="MingLiU" w:hAnsiTheme="minorHAnsi" w:cstheme="minorHAnsi" w:hint="eastAsia"/>
          <w:color w:val="008000"/>
        </w:rPr>
        <w:t>nd must</w:t>
      </w:r>
      <w:r w:rsidRPr="00F4011F">
        <w:rPr>
          <w:rFonts w:asciiTheme="minorHAnsi" w:eastAsia="MingLiU" w:hAnsiTheme="minorHAnsi" w:cstheme="minorHAnsi"/>
          <w:color w:val="008000"/>
        </w:rPr>
        <w:t xml:space="preserve"> be paired</w:t>
      </w:r>
      <w:r w:rsidRPr="00D27885">
        <w:rPr>
          <w:rFonts w:asciiTheme="minorHAnsi" w:hAnsiTheme="minorHAnsi" w:cstheme="minorHAnsi"/>
          <w:color w:val="0000FF"/>
        </w:rPr>
        <w:t>--&gt;</w:t>
      </w:r>
      <w:r w:rsidRPr="000F1C2D">
        <w:rPr>
          <w:rFonts w:asciiTheme="minorHAnsi" w:hAnsiTheme="minorHAnsi" w:cstheme="minorHAnsi"/>
        </w:rPr>
        <w:t xml:space="preserve"> </w:t>
      </w:r>
    </w:p>
    <w:p w:rsidR="00423EB8" w:rsidRDefault="00423EB8" w:rsidP="00423EB8">
      <w:pPr>
        <w:rPr>
          <w:rFonts w:asciiTheme="minorHAnsi" w:eastAsia="MingLiU" w:hAnsiTheme="minorHAnsi" w:cstheme="minorHAnsi"/>
        </w:rPr>
      </w:pPr>
      <w:r>
        <w:rPr>
          <w:rFonts w:asciiTheme="minorHAnsi" w:hAnsiTheme="minorHAnsi" w:cstheme="minorHAnsi"/>
          <w:color w:val="0000FF"/>
        </w:rPr>
        <w:t>&lt;!--</w:t>
      </w:r>
      <w:r>
        <w:rPr>
          <w:rFonts w:asciiTheme="minorHAnsi" w:eastAsia="MingLiU" w:hAnsiTheme="minorHAnsi" w:cstheme="minorHAnsi"/>
          <w:color w:val="008000"/>
        </w:rPr>
        <w:t>This activity have to be used on the same flow.</w:t>
      </w:r>
      <w:r>
        <w:rPr>
          <w:rFonts w:asciiTheme="minorHAnsi" w:hAnsiTheme="minorHAnsi" w:cstheme="minorHAnsi"/>
          <w:color w:val="0000FF"/>
        </w:rPr>
        <w:t xml:space="preserve"> --&gt;</w:t>
      </w:r>
    </w:p>
    <w:p w:rsidR="007656F8" w:rsidRPr="00D0322F" w:rsidRDefault="007656F8" w:rsidP="007656F8">
      <w:pPr>
        <w:rPr>
          <w:rFonts w:asciiTheme="minorHAnsi" w:hAnsiTheme="minorHAnsi" w:cstheme="minorHAnsi"/>
          <w:color w:val="008000"/>
        </w:rPr>
      </w:pPr>
    </w:p>
    <w:p w:rsidR="007656F8" w:rsidRPr="00F4011F" w:rsidRDefault="007656F8" w:rsidP="007656F8">
      <w:pPr>
        <w:ind w:leftChars="-22" w:left="373" w:hanging="426"/>
        <w:rPr>
          <w:rFonts w:asciiTheme="minorHAnsi" w:hAnsiTheme="minorHAnsi" w:cstheme="minorHAnsi"/>
        </w:rPr>
      </w:pPr>
    </w:p>
    <w:p w:rsidR="007656F8" w:rsidRPr="00D27885" w:rsidRDefault="007656F8" w:rsidP="007656F8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D27885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7656F8" w:rsidRPr="00B25C71" w:rsidRDefault="007656F8" w:rsidP="007656F8">
      <w:pPr>
        <w:rPr>
          <w:rFonts w:asciiTheme="minorHAnsi" w:hAnsiTheme="minorHAnsi" w:cstheme="minorHAnsi"/>
        </w:rPr>
      </w:pPr>
      <w:r w:rsidRPr="00D27885">
        <w:rPr>
          <w:rFonts w:asciiTheme="minorHAnsi" w:hAnsiTheme="minorHAnsi" w:cstheme="minorHAnsi"/>
        </w:rPr>
        <w:t xml:space="preserve">Example1: Loop </w:t>
      </w:r>
      <w:r>
        <w:rPr>
          <w:rFonts w:asciiTheme="minorHAnsi" w:hAnsiTheme="minorHAnsi" w:cstheme="minorHAnsi" w:hint="eastAsia"/>
        </w:rPr>
        <w:t>Manual Teat 100 times.</w:t>
      </w:r>
    </w:p>
    <w:p w:rsidR="007656F8" w:rsidRDefault="007656F8" w:rsidP="007656F8">
      <w:pPr>
        <w:ind w:leftChars="-22" w:left="373" w:hanging="426"/>
        <w:rPr>
          <w:rFonts w:ascii="Verdana" w:hAnsi="Verdana"/>
          <w:color w:val="0000FF"/>
          <w:sz w:val="20"/>
        </w:rPr>
      </w:pPr>
    </w:p>
    <w:p w:rsidR="007656F8" w:rsidRPr="00B25C71" w:rsidRDefault="007656F8" w:rsidP="007656F8">
      <w:pPr>
        <w:ind w:leftChars="-22" w:left="373" w:hanging="426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 w:rsidRPr="00B25C71">
        <w:rPr>
          <w:rFonts w:ascii="Verdana" w:hAnsi="Verdana"/>
          <w:sz w:val="20"/>
          <w:szCs w:val="20"/>
        </w:rPr>
        <w:t xml:space="preserve">Activity </w:t>
      </w:r>
      <w:r w:rsidRPr="00B25C71">
        <w:rPr>
          <w:rFonts w:ascii="Verdana" w:hAnsi="Verdana"/>
          <w:color w:val="FF0000"/>
          <w:sz w:val="20"/>
        </w:rPr>
        <w:t>handler</w:t>
      </w:r>
      <w:r w:rsidRPr="00B25C71">
        <w:rPr>
          <w:rFonts w:ascii="Verdana" w:hAnsi="Verdana"/>
          <w:color w:val="0000FF"/>
          <w:sz w:val="20"/>
        </w:rPr>
        <w:t>="AutoFlow.FlowControl.ActivityLoop"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description</w:t>
      </w:r>
      <w:r w:rsidRPr="00B25C71">
        <w:rPr>
          <w:rFonts w:ascii="Verdana" w:hAnsi="Verdana"/>
          <w:color w:val="0000FF"/>
          <w:sz w:val="20"/>
        </w:rPr>
        <w:t>="Flow loop"</w:t>
      </w:r>
      <w:r w:rsidRPr="00B25C7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color w:val="FF0000"/>
          <w:sz w:val="20"/>
        </w:rPr>
        <w:t>m</w:t>
      </w:r>
      <w:r w:rsidRPr="00B25C71">
        <w:rPr>
          <w:rFonts w:ascii="Verdana" w:hAnsi="Verdana"/>
          <w:color w:val="FF0000"/>
          <w:sz w:val="20"/>
        </w:rPr>
        <w:t>ode</w:t>
      </w:r>
      <w:r w:rsidRPr="00B25C71">
        <w:rPr>
          <w:rFonts w:ascii="Verdana" w:hAnsi="Verdana"/>
          <w:color w:val="0000FF"/>
          <w:sz w:val="20"/>
        </w:rPr>
        <w:t>="Begin"&gt;</w:t>
      </w:r>
    </w:p>
    <w:p w:rsidR="007656F8" w:rsidRPr="00B25C71" w:rsidRDefault="007656F8" w:rsidP="007656F8">
      <w:pPr>
        <w:ind w:leftChars="28" w:left="67" w:firstLineChars="100" w:firstLine="200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>
        <w:rPr>
          <w:rFonts w:ascii="Verdana" w:hAnsi="Verdana" w:hint="eastAsia"/>
          <w:color w:val="0000FF"/>
          <w:sz w:val="20"/>
        </w:rPr>
        <w:t>Loop</w:t>
      </w:r>
      <w:r w:rsidRPr="00B25C71">
        <w:rPr>
          <w:rFonts w:ascii="Verdana" w:hAnsi="Verdana"/>
          <w:sz w:val="20"/>
          <w:szCs w:val="20"/>
        </w:rPr>
        <w:t xml:space="preserve">Count </w:t>
      </w:r>
      <w:r>
        <w:rPr>
          <w:rFonts w:ascii="Verdana" w:hAnsi="Verdana" w:hint="eastAsia"/>
          <w:color w:val="FF0000"/>
          <w:sz w:val="20"/>
        </w:rPr>
        <w:t>s</w:t>
      </w:r>
      <w:r w:rsidRPr="00B25C71">
        <w:rPr>
          <w:rFonts w:ascii="Verdana" w:hAnsi="Verdana"/>
          <w:color w:val="FF0000"/>
          <w:sz w:val="20"/>
        </w:rPr>
        <w:t>ource</w:t>
      </w:r>
      <w:r w:rsidRPr="00B25C71">
        <w:rPr>
          <w:rFonts w:ascii="Verdana" w:hAnsi="Verdana"/>
          <w:color w:val="0000FF"/>
          <w:sz w:val="20"/>
        </w:rPr>
        <w:t>="RawData"&gt;</w:t>
      </w:r>
      <w:r w:rsidRPr="00B25C71">
        <w:rPr>
          <w:rFonts w:ascii="Verdana" w:hAnsi="Verdana"/>
          <w:b/>
          <w:bCs/>
          <w:sz w:val="20"/>
        </w:rPr>
        <w:t>100</w:t>
      </w:r>
      <w:r w:rsidRPr="00B25C71">
        <w:rPr>
          <w:rFonts w:ascii="Verdana" w:hAnsi="Verdana"/>
          <w:color w:val="0000FF"/>
          <w:sz w:val="20"/>
        </w:rPr>
        <w:t>&lt;/</w:t>
      </w:r>
      <w:r>
        <w:rPr>
          <w:rFonts w:ascii="Verdana" w:hAnsi="Verdana" w:hint="eastAsia"/>
          <w:color w:val="0000FF"/>
          <w:sz w:val="20"/>
        </w:rPr>
        <w:t>Loop</w:t>
      </w:r>
      <w:r w:rsidRPr="00B25C71">
        <w:rPr>
          <w:rFonts w:ascii="Verdana" w:hAnsi="Verdana"/>
          <w:sz w:val="20"/>
          <w:szCs w:val="20"/>
        </w:rPr>
        <w:t>Count</w:t>
      </w:r>
      <w:r w:rsidRPr="00B25C71">
        <w:rPr>
          <w:rFonts w:ascii="Verdana" w:hAnsi="Verdana"/>
          <w:color w:val="0000FF"/>
          <w:sz w:val="20"/>
        </w:rPr>
        <w:t>&gt;</w:t>
      </w:r>
    </w:p>
    <w:p w:rsidR="007656F8" w:rsidRPr="00B25C71" w:rsidRDefault="007656F8" w:rsidP="007656F8">
      <w:pPr>
        <w:ind w:leftChars="-22" w:left="373" w:hanging="426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&lt;/</w:t>
      </w:r>
      <w:r w:rsidRPr="00B25C71">
        <w:rPr>
          <w:rFonts w:ascii="Verdana" w:hAnsi="Verdana"/>
          <w:sz w:val="20"/>
          <w:szCs w:val="20"/>
        </w:rPr>
        <w:t>Activity</w:t>
      </w:r>
      <w:r w:rsidRPr="00B25C71">
        <w:rPr>
          <w:rFonts w:ascii="Verdana" w:hAnsi="Verdana"/>
          <w:color w:val="0000FF"/>
          <w:sz w:val="20"/>
        </w:rPr>
        <w:t>&gt;</w:t>
      </w:r>
    </w:p>
    <w:p w:rsidR="007656F8" w:rsidRDefault="007656F8" w:rsidP="007656F8">
      <w:pPr>
        <w:ind w:leftChars="-22" w:left="373" w:hanging="426"/>
        <w:rPr>
          <w:rFonts w:ascii="Verdana" w:hAnsi="Verdana"/>
          <w:color w:val="0000FF"/>
          <w:sz w:val="20"/>
        </w:rPr>
      </w:pPr>
    </w:p>
    <w:p w:rsidR="007656F8" w:rsidRPr="00B25C71" w:rsidRDefault="007656F8" w:rsidP="007656F8">
      <w:pPr>
        <w:ind w:leftChars="-22" w:left="373" w:hanging="426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 w:rsidRPr="00B25C71">
        <w:rPr>
          <w:rFonts w:ascii="Verdana" w:hAnsi="Verdana"/>
          <w:sz w:val="20"/>
          <w:szCs w:val="20"/>
        </w:rPr>
        <w:t xml:space="preserve">Activity </w:t>
      </w:r>
      <w:r w:rsidRPr="00B25C71">
        <w:rPr>
          <w:rFonts w:ascii="Verdana" w:hAnsi="Verdana"/>
          <w:color w:val="FF0000"/>
          <w:sz w:val="20"/>
        </w:rPr>
        <w:t>handler</w:t>
      </w:r>
      <w:r w:rsidRPr="00B25C71">
        <w:rPr>
          <w:rFonts w:ascii="Verdana" w:hAnsi="Verdana"/>
          <w:color w:val="0000FF"/>
          <w:sz w:val="20"/>
        </w:rPr>
        <w:t>="AutoFlow.ActivityManualTest"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description</w:t>
      </w:r>
      <w:r w:rsidRPr="00B25C71">
        <w:rPr>
          <w:rFonts w:ascii="Verdana" w:hAnsi="Verdana"/>
          <w:color w:val="0000FF"/>
          <w:sz w:val="20"/>
        </w:rPr>
        <w:t>="Manual Check Test Result"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terminateIfFail</w:t>
      </w:r>
      <w:r w:rsidRPr="00B25C71">
        <w:rPr>
          <w:rFonts w:ascii="Verdana" w:hAnsi="Verdana"/>
          <w:color w:val="0000FF"/>
          <w:sz w:val="20"/>
        </w:rPr>
        <w:t>="true"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timeout</w:t>
      </w:r>
      <w:r w:rsidRPr="00B25C71">
        <w:rPr>
          <w:rFonts w:ascii="Verdana" w:hAnsi="Verdana"/>
          <w:color w:val="0000FF"/>
          <w:sz w:val="20"/>
        </w:rPr>
        <w:t>="-1"&gt;</w:t>
      </w:r>
    </w:p>
    <w:p w:rsidR="007656F8" w:rsidRPr="00B25C71" w:rsidRDefault="007656F8" w:rsidP="007656F8">
      <w:pPr>
        <w:ind w:leftChars="28" w:left="67" w:firstLineChars="100" w:firstLine="200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 w:rsidRPr="00B25C71">
        <w:rPr>
          <w:rFonts w:ascii="Verdana" w:hAnsi="Verdana"/>
          <w:sz w:val="20"/>
          <w:szCs w:val="20"/>
        </w:rPr>
        <w:t>Caption</w:t>
      </w:r>
      <w:r w:rsidRPr="00B25C71">
        <w:rPr>
          <w:rFonts w:ascii="Verdana" w:hAnsi="Verdana"/>
          <w:color w:val="0000FF"/>
          <w:sz w:val="20"/>
        </w:rPr>
        <w:t>&gt;</w:t>
      </w:r>
      <w:r w:rsidRPr="00B25C71">
        <w:rPr>
          <w:rFonts w:ascii="Verdana" w:hAnsi="Verdana"/>
          <w:b/>
          <w:bCs/>
          <w:sz w:val="20"/>
        </w:rPr>
        <w:t>Test Complete</w:t>
      </w:r>
      <w:r w:rsidRPr="00B25C71">
        <w:rPr>
          <w:rFonts w:ascii="Verdana" w:hAnsi="Verdana"/>
          <w:color w:val="0000FF"/>
          <w:sz w:val="20"/>
        </w:rPr>
        <w:t>&lt;/</w:t>
      </w:r>
      <w:r w:rsidRPr="00B25C71">
        <w:rPr>
          <w:rFonts w:ascii="Verdana" w:hAnsi="Verdana"/>
          <w:sz w:val="20"/>
          <w:szCs w:val="20"/>
        </w:rPr>
        <w:t>Caption</w:t>
      </w:r>
      <w:r w:rsidRPr="00B25C71">
        <w:rPr>
          <w:rFonts w:ascii="Verdana" w:hAnsi="Verdana"/>
          <w:color w:val="0000FF"/>
          <w:sz w:val="20"/>
        </w:rPr>
        <w:t>&gt;</w:t>
      </w:r>
    </w:p>
    <w:p w:rsidR="007656F8" w:rsidRPr="00B25C71" w:rsidRDefault="007656F8" w:rsidP="007656F8">
      <w:pPr>
        <w:ind w:leftChars="28" w:left="67" w:firstLineChars="100" w:firstLine="200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 w:rsidRPr="00B25C71">
        <w:rPr>
          <w:rFonts w:ascii="Verdana" w:hAnsi="Verdana"/>
          <w:sz w:val="20"/>
          <w:szCs w:val="20"/>
        </w:rPr>
        <w:t>Message</w:t>
      </w:r>
      <w:r w:rsidRPr="00B25C71">
        <w:rPr>
          <w:rFonts w:ascii="Verdana" w:hAnsi="Verdana"/>
          <w:color w:val="0000FF"/>
          <w:sz w:val="20"/>
        </w:rPr>
        <w:t>&gt;</w:t>
      </w:r>
      <w:r w:rsidRPr="00B25C71">
        <w:rPr>
          <w:rFonts w:ascii="Verdana" w:hAnsi="Verdana"/>
          <w:b/>
          <w:bCs/>
          <w:sz w:val="20"/>
        </w:rPr>
        <w:t>Please check report and log files are correct or not</w:t>
      </w:r>
      <w:r w:rsidRPr="00B25C71">
        <w:rPr>
          <w:rFonts w:ascii="Verdana" w:hAnsi="Verdana"/>
          <w:color w:val="0000FF"/>
          <w:sz w:val="20"/>
        </w:rPr>
        <w:t>&lt;/</w:t>
      </w:r>
      <w:r w:rsidRPr="00B25C71">
        <w:rPr>
          <w:rFonts w:ascii="Verdana" w:hAnsi="Verdana"/>
          <w:sz w:val="20"/>
          <w:szCs w:val="20"/>
        </w:rPr>
        <w:t>Message</w:t>
      </w:r>
      <w:r w:rsidRPr="00B25C71">
        <w:rPr>
          <w:rFonts w:ascii="Verdana" w:hAnsi="Verdana"/>
          <w:color w:val="0000FF"/>
          <w:sz w:val="20"/>
        </w:rPr>
        <w:t>&gt;</w:t>
      </w:r>
    </w:p>
    <w:p w:rsidR="007656F8" w:rsidRPr="00B25C71" w:rsidRDefault="007656F8" w:rsidP="007656F8">
      <w:pPr>
        <w:ind w:leftChars="-22" w:left="373" w:hanging="426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&lt;/</w:t>
      </w:r>
      <w:r w:rsidRPr="00B25C71">
        <w:rPr>
          <w:rFonts w:ascii="Verdana" w:hAnsi="Verdana"/>
          <w:sz w:val="20"/>
          <w:szCs w:val="20"/>
        </w:rPr>
        <w:t>Activity</w:t>
      </w:r>
      <w:r w:rsidRPr="00B25C71">
        <w:rPr>
          <w:rFonts w:ascii="Verdana" w:hAnsi="Verdana"/>
          <w:color w:val="0000FF"/>
          <w:sz w:val="20"/>
        </w:rPr>
        <w:t>&gt;</w:t>
      </w:r>
    </w:p>
    <w:p w:rsidR="007656F8" w:rsidRDefault="007656F8" w:rsidP="007656F8">
      <w:pPr>
        <w:ind w:leftChars="-22" w:left="373" w:hanging="426"/>
        <w:rPr>
          <w:rFonts w:ascii="Verdana" w:hAnsi="Verdana"/>
          <w:color w:val="0000FF"/>
          <w:sz w:val="20"/>
        </w:rPr>
      </w:pPr>
    </w:p>
    <w:p w:rsidR="007656F8" w:rsidRPr="00B25C71" w:rsidRDefault="007656F8" w:rsidP="007656F8">
      <w:pPr>
        <w:ind w:leftChars="-22" w:left="373" w:hanging="426"/>
        <w:rPr>
          <w:rFonts w:ascii="Verdana" w:hAnsi="Verdana"/>
          <w:sz w:val="20"/>
          <w:szCs w:val="20"/>
        </w:rPr>
      </w:pPr>
      <w:r w:rsidRPr="00B25C71">
        <w:rPr>
          <w:rFonts w:ascii="Verdana" w:hAnsi="Verdana"/>
          <w:color w:val="0000FF"/>
          <w:sz w:val="20"/>
        </w:rPr>
        <w:t>&lt;</w:t>
      </w:r>
      <w:r w:rsidRPr="00B25C71">
        <w:rPr>
          <w:rFonts w:ascii="Verdana" w:hAnsi="Verdana"/>
          <w:sz w:val="20"/>
        </w:rPr>
        <w:t>Activity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handler</w:t>
      </w:r>
      <w:r w:rsidRPr="00B25C71">
        <w:rPr>
          <w:rFonts w:ascii="Verdana" w:hAnsi="Verdana"/>
          <w:color w:val="0000FF"/>
          <w:sz w:val="20"/>
        </w:rPr>
        <w:t>="AutoFlow.FlowControl.ActivityLoop"</w:t>
      </w:r>
      <w:r w:rsidRPr="00B25C71">
        <w:rPr>
          <w:rFonts w:ascii="Verdana" w:hAnsi="Verdana"/>
          <w:sz w:val="20"/>
          <w:szCs w:val="20"/>
        </w:rPr>
        <w:t xml:space="preserve"> </w:t>
      </w:r>
      <w:r w:rsidRPr="00B25C71">
        <w:rPr>
          <w:rFonts w:ascii="Verdana" w:hAnsi="Verdana"/>
          <w:color w:val="FF0000"/>
          <w:sz w:val="20"/>
        </w:rPr>
        <w:t>description</w:t>
      </w:r>
      <w:r w:rsidRPr="00B25C71">
        <w:rPr>
          <w:rFonts w:ascii="Verdana" w:hAnsi="Verdana"/>
          <w:color w:val="0000FF"/>
          <w:sz w:val="20"/>
        </w:rPr>
        <w:t>="Flow loop"</w:t>
      </w:r>
      <w:r w:rsidRPr="00B25C7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color w:val="FF0000"/>
          <w:sz w:val="20"/>
        </w:rPr>
        <w:t>m</w:t>
      </w:r>
      <w:r w:rsidRPr="00B25C71">
        <w:rPr>
          <w:rFonts w:ascii="Verdana" w:hAnsi="Verdana"/>
          <w:color w:val="FF0000"/>
          <w:sz w:val="20"/>
        </w:rPr>
        <w:t>ode</w:t>
      </w:r>
      <w:r w:rsidRPr="00B25C71">
        <w:rPr>
          <w:rFonts w:ascii="Verdana" w:hAnsi="Verdana"/>
          <w:color w:val="0000FF"/>
          <w:sz w:val="20"/>
        </w:rPr>
        <w:t>="End"/&gt;</w:t>
      </w:r>
    </w:p>
    <w:p w:rsidR="00354D4B" w:rsidRPr="007656F8" w:rsidRDefault="00354D4B" w:rsidP="00DD2D2F">
      <w:pPr>
        <w:rPr>
          <w:rFonts w:asciiTheme="minorHAnsi" w:hAnsiTheme="minorHAnsi" w:cstheme="minorHAnsi"/>
          <w:color w:val="0000FF"/>
        </w:rPr>
      </w:pPr>
    </w:p>
    <w:sectPr w:rsidR="00354D4B" w:rsidRPr="007656F8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2A0" w:rsidRDefault="00B212A0" w:rsidP="001029C0">
      <w:r>
        <w:separator/>
      </w:r>
    </w:p>
  </w:endnote>
  <w:endnote w:type="continuationSeparator" w:id="1">
    <w:p w:rsidR="00B212A0" w:rsidRDefault="00B212A0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2A0" w:rsidRDefault="00B212A0" w:rsidP="001029C0">
      <w:r>
        <w:separator/>
      </w:r>
    </w:p>
  </w:footnote>
  <w:footnote w:type="continuationSeparator" w:id="1">
    <w:p w:rsidR="00B212A0" w:rsidRDefault="00B212A0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030A46"/>
    <w:rsid w:val="000D2FD3"/>
    <w:rsid w:val="000F1C2D"/>
    <w:rsid w:val="001029C0"/>
    <w:rsid w:val="0012386C"/>
    <w:rsid w:val="001329FB"/>
    <w:rsid w:val="0014586D"/>
    <w:rsid w:val="0015389B"/>
    <w:rsid w:val="001D790E"/>
    <w:rsid w:val="00203405"/>
    <w:rsid w:val="00221E34"/>
    <w:rsid w:val="00252155"/>
    <w:rsid w:val="002E46B1"/>
    <w:rsid w:val="00305F8B"/>
    <w:rsid w:val="0033302F"/>
    <w:rsid w:val="003356B1"/>
    <w:rsid w:val="00347E82"/>
    <w:rsid w:val="00350591"/>
    <w:rsid w:val="00354D4B"/>
    <w:rsid w:val="003915C4"/>
    <w:rsid w:val="003A4D31"/>
    <w:rsid w:val="003D4832"/>
    <w:rsid w:val="00423EB8"/>
    <w:rsid w:val="0042796D"/>
    <w:rsid w:val="00456F74"/>
    <w:rsid w:val="00465010"/>
    <w:rsid w:val="00485382"/>
    <w:rsid w:val="004B36D8"/>
    <w:rsid w:val="004E1B4B"/>
    <w:rsid w:val="004E4285"/>
    <w:rsid w:val="004F2B1E"/>
    <w:rsid w:val="00507C5B"/>
    <w:rsid w:val="005219D1"/>
    <w:rsid w:val="00522785"/>
    <w:rsid w:val="005229E9"/>
    <w:rsid w:val="005238E1"/>
    <w:rsid w:val="00543A41"/>
    <w:rsid w:val="00563780"/>
    <w:rsid w:val="00565E76"/>
    <w:rsid w:val="005D78D8"/>
    <w:rsid w:val="00601045"/>
    <w:rsid w:val="00632267"/>
    <w:rsid w:val="00716BCF"/>
    <w:rsid w:val="00737CE3"/>
    <w:rsid w:val="007656F8"/>
    <w:rsid w:val="0077065A"/>
    <w:rsid w:val="00782048"/>
    <w:rsid w:val="007B3DE4"/>
    <w:rsid w:val="00853EAD"/>
    <w:rsid w:val="008F66DB"/>
    <w:rsid w:val="00961775"/>
    <w:rsid w:val="009B17FC"/>
    <w:rsid w:val="009D6316"/>
    <w:rsid w:val="009E5379"/>
    <w:rsid w:val="00A374BE"/>
    <w:rsid w:val="00A41AE4"/>
    <w:rsid w:val="00A44DDB"/>
    <w:rsid w:val="00A52AC8"/>
    <w:rsid w:val="00AB576F"/>
    <w:rsid w:val="00AC07E9"/>
    <w:rsid w:val="00B212A0"/>
    <w:rsid w:val="00B25C71"/>
    <w:rsid w:val="00B278D1"/>
    <w:rsid w:val="00BA662F"/>
    <w:rsid w:val="00C777B7"/>
    <w:rsid w:val="00CF1B85"/>
    <w:rsid w:val="00D0322F"/>
    <w:rsid w:val="00D14D06"/>
    <w:rsid w:val="00D27885"/>
    <w:rsid w:val="00D322A7"/>
    <w:rsid w:val="00DD2D2F"/>
    <w:rsid w:val="00DF5EEA"/>
    <w:rsid w:val="00DF6542"/>
    <w:rsid w:val="00E36AB6"/>
    <w:rsid w:val="00F4011F"/>
    <w:rsid w:val="00F40C85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Char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semiHidden/>
    <w:rsid w:val="00354D4B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80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18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2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7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4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3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73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3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8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4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5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0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777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7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712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9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42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84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26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17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7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7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8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326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44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5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6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3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2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9887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6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94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6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022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9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97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E0891FE-587E-42C4-B189-731BAE447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59115-CBBA-47D0-A786-F8FE5645E34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97E820-E4F7-4F1D-B52E-EEA88B2B1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6</dc:title>
  <dc:creator>lena</dc:creator>
  <cp:lastModifiedBy>W73Auto</cp:lastModifiedBy>
  <cp:revision>1</cp:revision>
  <dcterms:created xsi:type="dcterms:W3CDTF">2012-03-07T20:36:00Z</dcterms:created>
  <dcterms:modified xsi:type="dcterms:W3CDTF">2012-03-07T20:36:00Z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43700</vt:r8>
  </property>
</Properties>
</file>