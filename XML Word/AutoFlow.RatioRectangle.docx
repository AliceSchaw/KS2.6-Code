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8C0FBD" w:rsidRDefault="00F71AD6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Purpose of </w:t>
      </w:r>
      <w:r w:rsidR="00257A33">
        <w:rPr>
          <w:rFonts w:ascii="Corbel" w:eastAsia="Times New Roman" w:hAnsi="Corbel" w:cs="Times New Roman"/>
          <w:sz w:val="24"/>
          <w:szCs w:val="24"/>
          <w:lang w:eastAsia="zh-TW"/>
        </w:rPr>
        <w:t>RatioRectangle</w:t>
      </w: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: 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>This configuration pro</w:t>
      </w:r>
      <w:r w:rsidR="006E01F4">
        <w:rPr>
          <w:rFonts w:ascii="Corbel" w:eastAsia="Times New Roman" w:hAnsi="Corbel" w:cs="Times New Roman"/>
          <w:sz w:val="24"/>
          <w:szCs w:val="24"/>
          <w:lang w:eastAsia="zh-TW"/>
        </w:rPr>
        <w:t xml:space="preserve">vides all needed information </w:t>
      </w:r>
      <w:r w:rsidR="00593D51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for </w:t>
      </w:r>
      <w:r w:rsidR="00257A33">
        <w:rPr>
          <w:rFonts w:ascii="Corbel" w:eastAsia="Times New Roman" w:hAnsi="Corbel" w:cs="Times New Roman"/>
          <w:sz w:val="24"/>
          <w:szCs w:val="24"/>
          <w:lang w:eastAsia="zh-TW"/>
        </w:rPr>
        <w:t>setting a new range of X and Y axis of a window or screen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>.</w:t>
      </w:r>
    </w:p>
    <w:p w:rsidR="0041730C" w:rsidRDefault="002C67BB" w:rsidP="00904C20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710F0B" w:rsidRDefault="00710F0B" w:rsidP="00257A33">
      <w:pPr>
        <w:pStyle w:val="HTML"/>
        <w:shd w:val="clear" w:color="auto" w:fill="FFFFFF"/>
        <w:ind w:leftChars="142" w:left="284"/>
        <w:rPr>
          <w:ins w:id="0" w:author="9708023" w:date="2011-10-07T14:22:00Z"/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sz w:val="24"/>
          <w:szCs w:val="24"/>
        </w:rPr>
        <w:t>L</w:t>
      </w:r>
      <w:r w:rsidR="006F7514" w:rsidRPr="006F7514">
        <w:rPr>
          <w:rFonts w:ascii="Corbel" w:eastAsiaTheme="minorEastAsia" w:hAnsi="Corbel" w:cs="Times New Roman"/>
          <w:b/>
          <w:sz w:val="24"/>
          <w:szCs w:val="24"/>
        </w:rPr>
        <w:t xml:space="preserve">eft </w:t>
      </w:r>
      <w:r w:rsidR="006F7514">
        <w:rPr>
          <w:rFonts w:ascii="Corbel" w:eastAsiaTheme="minorEastAsia" w:hAnsi="Corbel" w:cs="Times New Roman"/>
          <w:b/>
          <w:sz w:val="24"/>
          <w:szCs w:val="24"/>
        </w:rPr>
        <w:t>corner</w:t>
      </w:r>
      <w:r w:rsidR="006F7514">
        <w:rPr>
          <w:rFonts w:ascii="Corbel" w:eastAsiaTheme="minorEastAsia" w:hAnsi="Corbel" w:cs="Times New Roman" w:hint="eastAsia"/>
          <w:b/>
          <w:sz w:val="24"/>
          <w:szCs w:val="24"/>
        </w:rPr>
        <w:t xml:space="preserve"> (x=0, y=0)</w:t>
      </w:r>
      <w:r>
        <w:rPr>
          <w:rFonts w:ascii="Corbel" w:eastAsiaTheme="minorEastAsia" w:hAnsi="Corbel" w:cs="Times New Roman" w:hint="eastAsia"/>
          <w:b/>
          <w:sz w:val="24"/>
          <w:szCs w:val="24"/>
        </w:rPr>
        <w:t xml:space="preserve"> point of the window is initial point</w:t>
      </w:r>
      <w:del w:id="1" w:author="9708023" w:date="2011-10-07T14:23:00Z">
        <w:r w:rsidDel="00710F0B">
          <w:rPr>
            <w:rFonts w:ascii="Corbel" w:eastAsiaTheme="minorEastAsia" w:hAnsi="Corbel" w:cs="Times New Roman" w:hint="eastAsia"/>
            <w:b/>
            <w:sz w:val="24"/>
            <w:szCs w:val="24"/>
          </w:rPr>
          <w:delText>.</w:delText>
        </w:r>
      </w:del>
    </w:p>
    <w:p w:rsidR="008E29C4" w:rsidRPr="008E29C4" w:rsidRDefault="0016738D" w:rsidP="00257A33">
      <w:pPr>
        <w:pStyle w:val="HTML"/>
        <w:shd w:val="clear" w:color="auto" w:fill="FFFFFF"/>
        <w:ind w:leftChars="142" w:left="284"/>
        <w:rPr>
          <w:rFonts w:ascii="Corbel" w:hAnsi="Corbel" w:cs="Times New Roman"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&lt;</w:t>
      </w:r>
      <w:r w:rsidR="00904C20" w:rsidRPr="00904C20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 xml:space="preserve"> </w:t>
      </w:r>
      <w:r w:rsidR="00257A33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Element XXXXXX</w:t>
      </w:r>
      <w:r w:rsidR="00904C20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</w:p>
    <w:p w:rsidR="0016738D" w:rsidRPr="0016738D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="00904C20">
        <w:rPr>
          <w:rFonts w:ascii="Corbel" w:eastAsiaTheme="minorEastAsia" w:hAnsi="Corbel" w:cs="Times New Roman"/>
          <w:b/>
          <w:color w:val="FF0000"/>
          <w:sz w:val="24"/>
          <w:szCs w:val="24"/>
        </w:rPr>
        <w:t>xAxisRangeBegin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16738D" w:rsidRDefault="007C1B8B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The start value of X-Axis range of the window that you want to monitor.</w:t>
      </w:r>
    </w:p>
    <w:p w:rsidR="007C1B8B" w:rsidRDefault="007C1B8B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value=0.0</w:t>
      </w:r>
    </w:p>
    <w:p w:rsidR="007C1B8B" w:rsidRDefault="007C1B8B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0.0 ~ 0.99, any negative value is not acceptable.</w:t>
      </w:r>
    </w:p>
    <w:p w:rsidR="007C1B8B" w:rsidRPr="007C1B8B" w:rsidRDefault="007C1B8B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This value cannot bigger than xAxisRangeEnd.</w:t>
      </w:r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xAxisRangeEnd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The end value of X-Axis range of the window that you want to monitor.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value=1.0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0.01 ~ 1.0, any negative value is not acceptable.</w:t>
      </w:r>
    </w:p>
    <w:p w:rsidR="00904C20" w:rsidRPr="007C1B8B" w:rsidRDefault="007C1B8B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This value cannot samller than xAxisRangeBegin.</w:t>
      </w:r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yAxisRangeBegin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The start value of Y-Axis range of the window that you want to monitor.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value=0.0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0.0 ~ 0.99, any negative value is not acceptable.</w:t>
      </w:r>
    </w:p>
    <w:p w:rsidR="00904C20" w:rsidRP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This value cannot bigger than yAxisRangeEnd.</w:t>
      </w:r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yAxisRangeEnd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The end value of Y-Axis range of the window that you want to monitor.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value=1.0</w:t>
      </w:r>
    </w:p>
    <w:p w:rsidR="007C1B8B" w:rsidRDefault="007C1B8B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0.01 ~ 1.0, any negative value is not acceptable.</w:t>
      </w:r>
    </w:p>
    <w:p w:rsidR="00904C20" w:rsidRDefault="007C1B8B" w:rsidP="00257A33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 xml:space="preserve">This value cannot samller than </w:t>
      </w:r>
      <w:r w:rsidR="009F65E0">
        <w:rPr>
          <w:rFonts w:ascii="Corbel" w:hAnsi="Corbel" w:cs="Times New Roman"/>
          <w:sz w:val="24"/>
          <w:szCs w:val="24"/>
        </w:rPr>
        <w:t>y</w:t>
      </w:r>
      <w:r>
        <w:rPr>
          <w:rFonts w:ascii="Corbel" w:hAnsi="Corbel" w:cs="Times New Roman"/>
          <w:sz w:val="24"/>
          <w:szCs w:val="24"/>
        </w:rPr>
        <w:t>AxisRangeBegin.</w:t>
      </w:r>
      <w:r w:rsidR="00904C20"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</w:r>
    </w:p>
    <w:p w:rsidR="0016738D" w:rsidRDefault="00904C20" w:rsidP="00904C20">
      <w:pPr>
        <w:pStyle w:val="HTML"/>
        <w:shd w:val="clear" w:color="auto" w:fill="FFFFFF"/>
        <w:ind w:leftChars="135" w:left="270"/>
        <w:rPr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/</w:t>
      </w:r>
      <w:r w:rsidR="0016738D" w:rsidRPr="0016738D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DB20BC" w:rsidRPr="00B14629" w:rsidRDefault="002C67BB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  <w:r w:rsidR="00B14629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:Set x Axis Range: 0~1, yAxisRange:0~1</w:t>
      </w:r>
    </w:p>
    <w:p w:rsidR="00A5631F" w:rsidRPr="00B77502" w:rsidRDefault="00A5631F" w:rsidP="00A563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</w:t>
      </w:r>
      <w:r w:rsidR="00257A33">
        <w:rPr>
          <w:rFonts w:ascii="Corbel" w:eastAsia="Times New Roman" w:hAnsi="Corbel" w:cs="Times New Roman"/>
          <w:sz w:val="24"/>
          <w:szCs w:val="24"/>
          <w:lang w:eastAsia="zh-TW"/>
        </w:rPr>
        <w:t xml:space="preserve">Criteria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xAxisRangeBegin=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"0"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xAxisRangeEnd=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yAxisRangeBegin= 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"0"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yAxisRangeEnd</w:t>
      </w:r>
      <w:r w:rsidR="00DB7CE1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257A33">
        <w:rPr>
          <w:rFonts w:ascii="Corbel" w:eastAsia="Times New Roman" w:hAnsi="Corbel" w:cs="Times New Roman"/>
          <w:sz w:val="24"/>
          <w:szCs w:val="24"/>
          <w:lang w:eastAsia="zh-TW"/>
        </w:rPr>
        <w:t>"1"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/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</w:p>
    <w:sectPr w:rsidR="00A5631F" w:rsidRPr="00B77502" w:rsidSect="00D845C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AE2" w:rsidRPr="005F503B" w:rsidRDefault="00E27AE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E27AE2" w:rsidRPr="005F503B" w:rsidRDefault="00E27AE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C47BDB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CB0544" w:rsidRDefault="00CB05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AE2" w:rsidRPr="005F503B" w:rsidRDefault="00E27AE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E27AE2" w:rsidRPr="005F503B" w:rsidRDefault="00E27AE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A33" w:rsidRPr="005953C7" w:rsidRDefault="00CB0544" w:rsidP="006279E3">
    <w:pPr>
      <w:pStyle w:val="a3"/>
      <w:pBdr>
        <w:bottom w:val="single" w:sz="4" w:space="1" w:color="auto"/>
      </w:pBdr>
      <w:tabs>
        <w:tab w:val="clear" w:pos="4419"/>
      </w:tabs>
      <w:jc w:val="right"/>
      <w:rPr>
        <w:sz w:val="28"/>
        <w:szCs w:val="28"/>
      </w:rPr>
    </w:pPr>
    <w:r w:rsidRPr="005953C7">
      <w:rPr>
        <w:sz w:val="28"/>
        <w:szCs w:val="28"/>
      </w:rPr>
      <w:t xml:space="preserve">Activity Usage: </w:t>
    </w:r>
    <w:r w:rsidR="00257A33">
      <w:rPr>
        <w:sz w:val="28"/>
        <w:szCs w:val="28"/>
      </w:rPr>
      <w:t>Ratio Rectangle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trackRevision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8743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8574B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51D4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9B9"/>
    <w:rsid w:val="00240EA2"/>
    <w:rsid w:val="00242CF7"/>
    <w:rsid w:val="00243F39"/>
    <w:rsid w:val="002445B4"/>
    <w:rsid w:val="0024500E"/>
    <w:rsid w:val="00252473"/>
    <w:rsid w:val="0025479D"/>
    <w:rsid w:val="00255637"/>
    <w:rsid w:val="00257A33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2A0D"/>
    <w:rsid w:val="002D4BA5"/>
    <w:rsid w:val="002D50EA"/>
    <w:rsid w:val="002E0F83"/>
    <w:rsid w:val="002E2D3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0FDF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3D51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6F7514"/>
    <w:rsid w:val="00701C2E"/>
    <w:rsid w:val="00701C61"/>
    <w:rsid w:val="00702D64"/>
    <w:rsid w:val="00703B7B"/>
    <w:rsid w:val="00710A9F"/>
    <w:rsid w:val="00710F0B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21B1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B8B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53C0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29C4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4C20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3A53"/>
    <w:rsid w:val="009356C0"/>
    <w:rsid w:val="00940433"/>
    <w:rsid w:val="00940468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413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C7499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9F65E0"/>
    <w:rsid w:val="00A032C3"/>
    <w:rsid w:val="00A05546"/>
    <w:rsid w:val="00A06039"/>
    <w:rsid w:val="00A061EB"/>
    <w:rsid w:val="00A063C1"/>
    <w:rsid w:val="00A0651C"/>
    <w:rsid w:val="00A17937"/>
    <w:rsid w:val="00A23055"/>
    <w:rsid w:val="00A24E06"/>
    <w:rsid w:val="00A24FCE"/>
    <w:rsid w:val="00A26C64"/>
    <w:rsid w:val="00A32A56"/>
    <w:rsid w:val="00A34617"/>
    <w:rsid w:val="00A361B2"/>
    <w:rsid w:val="00A36BB7"/>
    <w:rsid w:val="00A43BA6"/>
    <w:rsid w:val="00A446AE"/>
    <w:rsid w:val="00A4587A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230"/>
    <w:rsid w:val="00A64325"/>
    <w:rsid w:val="00A65FA1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A0A"/>
    <w:rsid w:val="00B04F5C"/>
    <w:rsid w:val="00B11C9C"/>
    <w:rsid w:val="00B14629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47BDB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544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6AC"/>
    <w:rsid w:val="00DB4D7B"/>
    <w:rsid w:val="00DB7029"/>
    <w:rsid w:val="00DB7CE1"/>
    <w:rsid w:val="00DC0F96"/>
    <w:rsid w:val="00DC1D54"/>
    <w:rsid w:val="00DC211B"/>
    <w:rsid w:val="00DC2881"/>
    <w:rsid w:val="00DC5617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A92"/>
    <w:rsid w:val="00E15FFE"/>
    <w:rsid w:val="00E1695C"/>
    <w:rsid w:val="00E207DA"/>
    <w:rsid w:val="00E227CB"/>
    <w:rsid w:val="00E2361F"/>
    <w:rsid w:val="00E24782"/>
    <w:rsid w:val="00E27AE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67B79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2950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2D1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2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2456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47F3F-2F70-4C23-811A-9D061159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D2FEDD-9174-4FD3-83D1-2FF672D3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carlosb</dc:creator>
  <cp:lastModifiedBy>W73Auto</cp:lastModifiedBy>
  <cp:revision>1</cp:revision>
  <cp:lastPrinted>2009-03-02T21:34:00Z</cp:lastPrinted>
  <dcterms:created xsi:type="dcterms:W3CDTF">2012-03-07T20:30:00Z</dcterms:created>
  <dcterms:modified xsi:type="dcterms:W3CDTF">2012-03-07T20:30:00Z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16300</vt:r8>
  </property>
</Properties>
</file>