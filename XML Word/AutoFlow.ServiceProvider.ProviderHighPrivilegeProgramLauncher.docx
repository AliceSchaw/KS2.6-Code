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3C" w:rsidRPr="00ED753C" w:rsidRDefault="00ED753C" w:rsidP="00ED753C">
      <w:pPr>
        <w:ind w:leftChars="-300" w:left="-240" w:hangingChars="200" w:hanging="480"/>
        <w:rPr>
          <w:sz w:val="32"/>
          <w:szCs w:val="32"/>
        </w:rPr>
      </w:pPr>
      <w:r>
        <w:rPr>
          <w:rFonts w:hint="eastAsia"/>
        </w:rPr>
        <w:t xml:space="preserve">              </w:t>
      </w:r>
      <w:r w:rsidRPr="00ED753C">
        <w:rPr>
          <w:sz w:val="32"/>
          <w:szCs w:val="32"/>
        </w:rPr>
        <w:t>AutoFlow.ServiceProvider.ProviderHighPrivilegeProgramLauncher</w:t>
      </w:r>
    </w:p>
    <w:p w:rsidR="00ED753C" w:rsidRDefault="00ED753C" w:rsidP="007A410A"/>
    <w:p w:rsidR="007A410A" w:rsidRDefault="00ED753C" w:rsidP="007A410A">
      <w:r>
        <w:rPr>
          <w:rFonts w:hint="eastAsia"/>
        </w:rPr>
        <w:t>D</w:t>
      </w:r>
      <w:r w:rsidR="007A410A">
        <w:t xml:space="preserve">escription: </w:t>
      </w:r>
    </w:p>
    <w:p w:rsidR="007A410A" w:rsidRDefault="007A410A" w:rsidP="007A410A">
      <w:r>
        <w:tab/>
        <w:t>Launch high privilege program.</w:t>
      </w:r>
    </w:p>
    <w:p w:rsidR="007A410A" w:rsidRDefault="007A410A" w:rsidP="007A410A"/>
    <w:p w:rsidR="007A410A" w:rsidRDefault="00ED753C" w:rsidP="007A410A">
      <w:r>
        <w:rPr>
          <w:rFonts w:hint="eastAsia"/>
        </w:rPr>
        <w:t>S</w:t>
      </w:r>
      <w:r w:rsidR="007A410A">
        <w:t>yntax:</w:t>
      </w:r>
    </w:p>
    <w:p w:rsidR="007A410A" w:rsidRDefault="007A410A" w:rsidP="007A410A"/>
    <w:p w:rsidR="007A410A" w:rsidRDefault="007A410A" w:rsidP="007A410A">
      <w:r>
        <w:t>&lt;AssemblyFullPathName&gt;The full p</w:t>
      </w:r>
      <w:r w:rsidR="009270E2">
        <w:t>ath name where ServiceClient.</w:t>
      </w:r>
      <w:r w:rsidR="009270E2">
        <w:rPr>
          <w:rFonts w:hint="eastAsia"/>
          <w:color w:val="00B050"/>
        </w:rPr>
        <w:t>exe</w:t>
      </w:r>
      <w:r>
        <w:t xml:space="preserve"> located. </w:t>
      </w:r>
      <w:r w:rsidRPr="00A11BF4">
        <w:rPr>
          <w:color w:val="548DD4" w:themeColor="text2" w:themeTint="99"/>
        </w:rPr>
        <w:t>serviceClient.</w:t>
      </w:r>
      <w:r w:rsidR="009270E2">
        <w:rPr>
          <w:rFonts w:hint="eastAsia"/>
          <w:color w:val="00B050"/>
        </w:rPr>
        <w:t>exe</w:t>
      </w:r>
      <w:r w:rsidRPr="00A11BF4">
        <w:rPr>
          <w:color w:val="548DD4" w:themeColor="text2" w:themeTint="99"/>
        </w:rPr>
        <w:t xml:space="preserve"> is the bridge where app communicate to service.</w:t>
      </w:r>
      <w:r>
        <w:rPr>
          <w:rFonts w:hint="eastAsia"/>
          <w:color w:val="548DD4" w:themeColor="text2" w:themeTint="99"/>
        </w:rPr>
        <w:t xml:space="preserve"> </w:t>
      </w:r>
      <w:r>
        <w:t>&lt;/AssemblyFullPathName&gt;</w:t>
      </w:r>
    </w:p>
    <w:p w:rsidR="007A410A" w:rsidRDefault="007A410A" w:rsidP="007A410A">
      <w:r>
        <w:t xml:space="preserve">&lt;TypeName&gt;The ServiceClient.dll's type name. </w:t>
      </w:r>
      <w:r w:rsidRPr="00A11BF4">
        <w:rPr>
          <w:color w:val="548DD4" w:themeColor="text2" w:themeTint="99"/>
        </w:rPr>
        <w:t>Currently you may ref example's "TypeName" element and make sure it's exactly the same with the sample.</w:t>
      </w:r>
      <w:del w:id="0" w:author="10003042" w:date="2011-09-15T10:59:00Z">
        <w:r w:rsidRPr="00E939D7" w:rsidDel="009270E2">
          <w:rPr>
            <w:rFonts w:hint="eastAsia"/>
            <w:color w:val="FF0000"/>
          </w:rPr>
          <w:delText xml:space="preserve"> </w:delText>
        </w:r>
      </w:del>
      <w:r>
        <w:t>&lt;/TypeName&gt;</w:t>
      </w:r>
    </w:p>
    <w:p w:rsidR="007A410A" w:rsidRDefault="007A410A" w:rsidP="007A410A">
      <w:r>
        <w:t xml:space="preserve">&lt;MethodName&gt;The service function which you would like to call. </w:t>
      </w:r>
      <w:r w:rsidRPr="00A11BF4">
        <w:rPr>
          <w:color w:val="548DD4" w:themeColor="text2" w:themeTint="99"/>
        </w:rPr>
        <w:t>Currently you may ref example's "MethodName" element and make sure it's exactly the same with the sample.</w:t>
      </w:r>
      <w:r>
        <w:rPr>
          <w:rFonts w:hint="eastAsia"/>
          <w:color w:val="548DD4" w:themeColor="text2" w:themeTint="99"/>
        </w:rPr>
        <w:t xml:space="preserve"> </w:t>
      </w:r>
      <w:r>
        <w:t>&lt;/MethodName&gt;</w:t>
      </w:r>
    </w:p>
    <w:p w:rsidR="007A410A" w:rsidRDefault="007A410A" w:rsidP="007A410A"/>
    <w:p w:rsidR="007A410A" w:rsidRDefault="007A410A" w:rsidP="007A410A">
      <w:r>
        <w:t>&lt;!--Below parameter elements must give in exactly the same order or it may cause fail.--&gt;</w:t>
      </w:r>
      <w:r w:rsidR="004E4075" w:rsidRPr="004E4075">
        <w:rPr>
          <w:color w:val="548DD4" w:themeColor="text2" w:themeTint="99"/>
        </w:rPr>
        <w:t>”</w:t>
      </w:r>
      <w:r w:rsidR="004E4075" w:rsidRPr="004E4075">
        <w:rPr>
          <w:rFonts w:hint="eastAsia"/>
          <w:color w:val="548DD4" w:themeColor="text2" w:themeTint="99"/>
        </w:rPr>
        <w:t>The program ha</w:t>
      </w:r>
      <w:r w:rsidR="004E4075">
        <w:rPr>
          <w:rFonts w:hint="eastAsia"/>
          <w:color w:val="548DD4" w:themeColor="text2" w:themeTint="99"/>
        </w:rPr>
        <w:t>ve to seven Params, even if the P</w:t>
      </w:r>
      <w:r w:rsidR="004E4075" w:rsidRPr="004E4075">
        <w:rPr>
          <w:rFonts w:hint="eastAsia"/>
          <w:color w:val="548DD4" w:themeColor="text2" w:themeTint="99"/>
        </w:rPr>
        <w:t>aram is empty</w:t>
      </w:r>
      <w:r w:rsidR="004E4075" w:rsidRPr="004E4075">
        <w:rPr>
          <w:color w:val="548DD4" w:themeColor="text2" w:themeTint="99"/>
        </w:rPr>
        <w:t>”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Param</w:t>
      </w:r>
      <w:r w:rsidRPr="00F806B5">
        <w:rPr>
          <w:color w:val="FF0000"/>
        </w:rPr>
        <w:t>&gt;</w:t>
      </w:r>
    </w:p>
    <w:p w:rsidR="007A410A" w:rsidRDefault="007A410A" w:rsidP="007A410A">
      <w:r>
        <w:tab/>
        <w:t>&lt;In&gt;Input "</w:t>
      </w:r>
      <w:r w:rsidRPr="00F806B5">
        <w:rPr>
          <w:rFonts w:hint="eastAsia"/>
          <w:color w:val="FF0000"/>
        </w:rPr>
        <w:t>0</w:t>
      </w:r>
      <w:r>
        <w:t xml:space="preserve">" to represent no need to fill in data because program will output </w:t>
      </w:r>
      <w:r w:rsidRPr="00A11BF4">
        <w:rPr>
          <w:color w:val="548DD4" w:themeColor="text2" w:themeTint="99"/>
        </w:rPr>
        <w:t>processID</w:t>
      </w:r>
      <w:r>
        <w:t xml:space="preserve"> into DataTarget on below "Out" path.</w:t>
      </w:r>
      <w:r>
        <w:rPr>
          <w:rFonts w:hint="eastAsia"/>
        </w:rPr>
        <w:t xml:space="preserve"> </w:t>
      </w:r>
      <w:r>
        <w:t>You may use DataSource to get the data.&lt;/In&gt;</w:t>
      </w:r>
      <w:r w:rsidR="00ED753C" w:rsidRPr="00305698">
        <w:rPr>
          <w:color w:val="548DD4" w:themeColor="text2" w:themeTint="99"/>
        </w:rPr>
        <w:t>”</w:t>
      </w:r>
      <w:r w:rsidR="00985718">
        <w:rPr>
          <w:rFonts w:hint="eastAsia"/>
          <w:color w:val="548DD4" w:themeColor="text2" w:themeTint="99"/>
        </w:rPr>
        <w:t>T</w:t>
      </w:r>
      <w:r w:rsidR="00ED753C" w:rsidRPr="00305698">
        <w:rPr>
          <w:rFonts w:hint="eastAsia"/>
          <w:color w:val="548DD4" w:themeColor="text2" w:themeTint="99"/>
        </w:rPr>
        <w:t xml:space="preserve">his value only have </w:t>
      </w:r>
      <w:r w:rsidR="00ED753C" w:rsidRPr="00461120">
        <w:rPr>
          <w:rFonts w:hint="eastAsia"/>
          <w:color w:val="FF0000"/>
        </w:rPr>
        <w:t>0</w:t>
      </w:r>
      <w:r w:rsidR="00ED753C" w:rsidRPr="00305698">
        <w:rPr>
          <w:rFonts w:hint="eastAsia"/>
          <w:color w:val="548DD4" w:themeColor="text2" w:themeTint="99"/>
        </w:rPr>
        <w:t xml:space="preserve"> and must be filled</w:t>
      </w:r>
      <w:r w:rsidR="00ED753C" w:rsidRPr="00305698">
        <w:rPr>
          <w:color w:val="548DD4" w:themeColor="text2" w:themeTint="99"/>
        </w:rPr>
        <w:t>”</w:t>
      </w:r>
    </w:p>
    <w:p w:rsidR="007A410A" w:rsidRDefault="007A410A" w:rsidP="007A410A">
      <w:r>
        <w:tab/>
        <w:t>&lt;Out target="Data target type."&gt;Data target source file.&lt;/Out&gt;</w:t>
      </w:r>
    </w:p>
    <w:p w:rsidR="00C518A6" w:rsidRPr="00C518A6" w:rsidRDefault="00C518A6" w:rsidP="007A410A">
      <w:pPr>
        <w:rPr>
          <w:color w:val="548DD4" w:themeColor="text2" w:themeTint="99"/>
        </w:rPr>
      </w:pPr>
      <w:r>
        <w:rPr>
          <w:rFonts w:hint="eastAsia"/>
        </w:rPr>
        <w:t xml:space="preserve">    </w:t>
      </w:r>
      <w:r w:rsidRPr="00C518A6">
        <w:rPr>
          <w:color w:val="548DD4" w:themeColor="text2" w:themeTint="99"/>
        </w:rPr>
        <w:t>“</w:t>
      </w:r>
      <w:r w:rsidRPr="00C518A6">
        <w:rPr>
          <w:rFonts w:hint="eastAsia"/>
          <w:color w:val="548DD4" w:themeColor="text2" w:themeTint="99"/>
        </w:rPr>
        <w:t xml:space="preserve">If you want output </w:t>
      </w:r>
      <w:r w:rsidRPr="00C518A6">
        <w:rPr>
          <w:color w:val="548DD4" w:themeColor="text2" w:themeTint="99"/>
        </w:rPr>
        <w:t>processe</w:t>
      </w:r>
      <w:r>
        <w:rPr>
          <w:rFonts w:hint="eastAsia"/>
          <w:color w:val="548DD4" w:themeColor="text2" w:themeTint="99"/>
        </w:rPr>
        <w:t>ID</w:t>
      </w:r>
      <w:r w:rsidRPr="00C518A6">
        <w:rPr>
          <w:rFonts w:hint="eastAsia"/>
          <w:color w:val="548DD4" w:themeColor="text2" w:themeTint="99"/>
        </w:rPr>
        <w:t>, out target must fill in full path.</w:t>
      </w:r>
      <w:r w:rsidRPr="00C518A6">
        <w:rPr>
          <w:color w:val="548DD4" w:themeColor="text2" w:themeTint="99"/>
        </w:rPr>
        <w:t>”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 xml:space="preserve"> Param</w:t>
      </w:r>
      <w:r w:rsidRPr="00F806B5">
        <w:rPr>
          <w:color w:val="FF0000"/>
        </w:rPr>
        <w:t>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 xml:space="preserve"> Param</w:t>
      </w:r>
      <w:r w:rsidRPr="00F806B5">
        <w:rPr>
          <w:color w:val="FF0000"/>
        </w:rPr>
        <w:t>&gt;</w:t>
      </w:r>
    </w:p>
    <w:p w:rsidR="007A410A" w:rsidRDefault="007A410A" w:rsidP="007A410A">
      <w:pPr>
        <w:rPr>
          <w:color w:val="548DD4" w:themeColor="text2" w:themeTint="99"/>
        </w:rPr>
      </w:pPr>
      <w:r>
        <w:tab/>
        <w:t>&lt;In&gt;Desktop name. you may use DataSource to get the target desktop name. Empty is acceptable. You may use DataSource to get the desktop name. Desktop only limited Win</w:t>
      </w:r>
      <w:r w:rsidR="005103A9">
        <w:t>sta0\Default, winsta0\Winlogon</w:t>
      </w:r>
      <w:r w:rsidR="005103A9">
        <w:rPr>
          <w:rFonts w:hint="eastAsia"/>
        </w:rPr>
        <w:t xml:space="preserve"> </w:t>
      </w:r>
      <w:r>
        <w:t>or it may cause fail.&lt;/In&gt;</w:t>
      </w:r>
      <w:r w:rsidR="00C518A6" w:rsidRPr="001D0ABD">
        <w:rPr>
          <w:color w:val="548DD4" w:themeColor="text2" w:themeTint="99"/>
        </w:rPr>
        <w:t>”</w:t>
      </w:r>
      <w:r w:rsidR="001D0ABD">
        <w:rPr>
          <w:rFonts w:hint="eastAsia"/>
          <w:color w:val="548DD4" w:themeColor="text2" w:themeTint="99"/>
        </w:rPr>
        <w:t>Have no d</w:t>
      </w:r>
      <w:r w:rsidR="001D0ABD" w:rsidRPr="001D0ABD">
        <w:rPr>
          <w:rFonts w:hint="eastAsia"/>
          <w:color w:val="548DD4" w:themeColor="text2" w:themeTint="99"/>
        </w:rPr>
        <w:t xml:space="preserve">efault </w:t>
      </w:r>
      <w:r w:rsidR="001D0ABD">
        <w:rPr>
          <w:rFonts w:hint="eastAsia"/>
          <w:color w:val="548DD4" w:themeColor="text2" w:themeTint="99"/>
        </w:rPr>
        <w:t>value</w:t>
      </w:r>
      <w:r w:rsidR="001D0ABD" w:rsidRPr="001D0ABD">
        <w:rPr>
          <w:rFonts w:hint="eastAsia"/>
          <w:color w:val="548DD4" w:themeColor="text2" w:themeTint="99"/>
        </w:rPr>
        <w:t>, but Input have to assign winsta0/?</w:t>
      </w:r>
      <w:r w:rsidR="00C518A6" w:rsidRPr="001D0ABD">
        <w:rPr>
          <w:color w:val="548DD4" w:themeColor="text2" w:themeTint="99"/>
        </w:rPr>
        <w:t>”</w:t>
      </w:r>
    </w:p>
    <w:p w:rsidR="001D0ABD" w:rsidRDefault="001D0ABD" w:rsidP="007A410A">
      <w:r>
        <w:rPr>
          <w:rFonts w:hint="eastAsia"/>
          <w:color w:val="548DD4" w:themeColor="text2" w:themeTint="99"/>
        </w:rPr>
        <w:t>P.S. The element decide to the program that will launch on which environment (desktop).</w:t>
      </w:r>
    </w:p>
    <w:p w:rsidR="00C518A6" w:rsidRPr="00BF2050" w:rsidRDefault="001D0ABD" w:rsidP="007A410A">
      <w:pPr>
        <w:rPr>
          <w:color w:val="548DD4" w:themeColor="text2" w:themeTint="99"/>
        </w:rPr>
      </w:pPr>
      <w:r w:rsidRPr="00BF2050">
        <w:rPr>
          <w:color w:val="548DD4" w:themeColor="text2" w:themeTint="99"/>
        </w:rPr>
        <w:t>Winsta0\Default</w:t>
      </w:r>
      <w:r w:rsidRPr="00BF2050">
        <w:rPr>
          <w:rFonts w:hint="eastAsia"/>
          <w:color w:val="548DD4" w:themeColor="text2" w:themeTint="99"/>
        </w:rPr>
        <w:t>:</w:t>
      </w:r>
      <w:r w:rsidR="00BF2050" w:rsidRPr="00BF2050">
        <w:rPr>
          <w:rFonts w:hint="eastAsia"/>
          <w:color w:val="548DD4" w:themeColor="text2" w:themeTint="99"/>
        </w:rPr>
        <w:t xml:space="preserve"> User operation interface except below two states</w:t>
      </w:r>
      <w:r w:rsidR="005103A9">
        <w:rPr>
          <w:rFonts w:hint="eastAsia"/>
          <w:color w:val="548DD4" w:themeColor="text2" w:themeTint="99"/>
        </w:rPr>
        <w:t xml:space="preserve"> </w:t>
      </w:r>
      <w:r w:rsidR="00BF2050" w:rsidRPr="00BF2050">
        <w:rPr>
          <w:rFonts w:hint="eastAsia"/>
          <w:color w:val="548DD4" w:themeColor="text2" w:themeTint="99"/>
        </w:rPr>
        <w:t xml:space="preserve">(desktop). </w:t>
      </w:r>
    </w:p>
    <w:p w:rsidR="001D0ABD" w:rsidRPr="00BF2050" w:rsidRDefault="00BF2050" w:rsidP="007A410A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W</w:t>
      </w:r>
      <w:r w:rsidR="001D0ABD" w:rsidRPr="00BF2050">
        <w:rPr>
          <w:color w:val="548DD4" w:themeColor="text2" w:themeTint="99"/>
        </w:rPr>
        <w:t>insta0\Winlogon</w:t>
      </w:r>
      <w:r w:rsidR="001D0ABD" w:rsidRPr="00BF2050">
        <w:rPr>
          <w:rFonts w:hint="eastAsia"/>
          <w:color w:val="548DD4" w:themeColor="text2" w:themeTint="99"/>
        </w:rPr>
        <w:t>:</w:t>
      </w:r>
      <w:r w:rsidRPr="00BF2050">
        <w:rPr>
          <w:rFonts w:hint="eastAsia"/>
          <w:color w:val="548DD4" w:themeColor="text2" w:themeTint="99"/>
        </w:rPr>
        <w:t xml:space="preserve"> ex. User log in/out or UAC pop-up states</w:t>
      </w:r>
      <w:r w:rsidR="005103A9">
        <w:rPr>
          <w:rFonts w:hint="eastAsia"/>
          <w:color w:val="548DD4" w:themeColor="text2" w:themeTint="99"/>
        </w:rPr>
        <w:t xml:space="preserve"> </w:t>
      </w:r>
      <w:r w:rsidRPr="00BF2050">
        <w:rPr>
          <w:rFonts w:hint="eastAsia"/>
          <w:color w:val="548DD4" w:themeColor="text2" w:themeTint="99"/>
        </w:rPr>
        <w:t>(desktop)</w:t>
      </w:r>
    </w:p>
    <w:p w:rsidR="007A410A" w:rsidRDefault="007A410A" w:rsidP="007A410A">
      <w:r>
        <w:tab/>
        <w:t>&lt;Out&gt;</w:t>
      </w:r>
      <w:r w:rsidR="003C1DD4" w:rsidRPr="003C1DD4">
        <w:rPr>
          <w:color w:val="548DD4" w:themeColor="text2" w:themeTint="99"/>
        </w:rPr>
        <w:t>O</w:t>
      </w:r>
      <w:r w:rsidR="003C1DD4" w:rsidRPr="003C1DD4">
        <w:rPr>
          <w:rFonts w:hint="eastAsia"/>
          <w:color w:val="548DD4" w:themeColor="text2" w:themeTint="99"/>
        </w:rPr>
        <w:t>ption</w:t>
      </w:r>
      <w:r w:rsidRPr="000F4E0F">
        <w:rPr>
          <w:color w:val="FF0000"/>
        </w:rPr>
        <w:t xml:space="preserve">. </w:t>
      </w:r>
      <w:r w:rsidRPr="000F4E0F">
        <w:rPr>
          <w:rFonts w:hint="eastAsia"/>
          <w:color w:val="FF0000"/>
        </w:rPr>
        <w:t>You can ignore this element. If you write this element and give DataTarget path, p</w:t>
      </w:r>
      <w:r w:rsidRPr="000F4E0F">
        <w:rPr>
          <w:color w:val="FF0000"/>
        </w:rPr>
        <w:t xml:space="preserve">rogram will </w:t>
      </w:r>
      <w:r w:rsidRPr="000F4E0F">
        <w:rPr>
          <w:rFonts w:hint="eastAsia"/>
          <w:color w:val="FF0000"/>
        </w:rPr>
        <w:t xml:space="preserve">write desktop name you defined in </w:t>
      </w:r>
      <w:r w:rsidRPr="000F4E0F">
        <w:rPr>
          <w:color w:val="FF0000"/>
        </w:rPr>
        <w:t>“</w:t>
      </w:r>
      <w:r w:rsidRPr="000F4E0F">
        <w:rPr>
          <w:rFonts w:hint="eastAsia"/>
          <w:color w:val="FF0000"/>
        </w:rPr>
        <w:t>In</w:t>
      </w:r>
      <w:r w:rsidRPr="000F4E0F">
        <w:rPr>
          <w:color w:val="FF0000"/>
        </w:rPr>
        <w:t>”</w:t>
      </w:r>
      <w:r w:rsidRPr="000F4E0F">
        <w:rPr>
          <w:rFonts w:hint="eastAsia"/>
          <w:color w:val="FF0000"/>
        </w:rPr>
        <w:t xml:space="preserve"> element</w:t>
      </w:r>
      <w:r w:rsidRPr="000F4E0F">
        <w:rPr>
          <w:color w:val="FF0000"/>
        </w:rPr>
        <w:t xml:space="preserve"> .</w:t>
      </w:r>
      <w:r>
        <w:t>&lt;/Out&gt;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Param</w:t>
      </w:r>
      <w:r w:rsidRPr="00F806B5">
        <w:rPr>
          <w:color w:val="FF0000"/>
        </w:rPr>
        <w:t>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Param</w:t>
      </w:r>
      <w:r w:rsidRPr="00F806B5">
        <w:rPr>
          <w:color w:val="FF0000"/>
        </w:rPr>
        <w:t>&gt;</w:t>
      </w:r>
    </w:p>
    <w:p w:rsidR="007A410A" w:rsidRDefault="007A410A" w:rsidP="007A410A">
      <w:r>
        <w:tab/>
        <w:t xml:space="preserve">&lt;In&gt;Session ID. Must have. Only allowed positive number or -1. </w:t>
      </w:r>
      <w:r w:rsidRPr="003C1DD4">
        <w:rPr>
          <w:color w:val="548DD4" w:themeColor="text2" w:themeTint="99"/>
        </w:rPr>
        <w:t>-1 means current active session</w:t>
      </w:r>
      <w:r>
        <w:t xml:space="preserve"> ID(Recommanded). Please input current session ID or it may cause fail. You may use DataSource to get the session ID.&lt;/In&gt;</w:t>
      </w:r>
    </w:p>
    <w:p w:rsidR="003C1DD4" w:rsidRPr="003C1DD4" w:rsidRDefault="003C1DD4" w:rsidP="007A410A">
      <w:pPr>
        <w:rPr>
          <w:color w:val="548DD4" w:themeColor="text2" w:themeTint="99"/>
        </w:rPr>
      </w:pPr>
      <w:r w:rsidRPr="003C1DD4">
        <w:rPr>
          <w:color w:val="548DD4" w:themeColor="text2" w:themeTint="99"/>
        </w:rPr>
        <w:t>E</w:t>
      </w:r>
      <w:r w:rsidRPr="003C1DD4">
        <w:rPr>
          <w:rFonts w:hint="eastAsia"/>
          <w:color w:val="548DD4" w:themeColor="text2" w:themeTint="99"/>
        </w:rPr>
        <w:t>x: If system have two user</w:t>
      </w:r>
      <w:r>
        <w:rPr>
          <w:rFonts w:hint="eastAsia"/>
          <w:color w:val="548DD4" w:themeColor="text2" w:themeTint="99"/>
        </w:rPr>
        <w:t xml:space="preserve"> </w:t>
      </w:r>
      <w:r w:rsidRPr="003C1DD4">
        <w:rPr>
          <w:rFonts w:hint="eastAsia"/>
          <w:color w:val="548DD4" w:themeColor="text2" w:themeTint="99"/>
        </w:rPr>
        <w:t>, session 0 mean service system; session 1 is user1 system; session 2 is user2 system.</w:t>
      </w:r>
    </w:p>
    <w:p w:rsidR="007A410A" w:rsidRDefault="007A410A" w:rsidP="007A410A">
      <w:r>
        <w:tab/>
        <w:t>&lt;Out&gt;</w:t>
      </w:r>
      <w:r w:rsidRPr="00E13946">
        <w:t xml:space="preserve"> </w:t>
      </w:r>
      <w:r w:rsidR="003C1DD4" w:rsidRPr="003C1DD4">
        <w:rPr>
          <w:color w:val="548DD4" w:themeColor="text2" w:themeTint="99"/>
        </w:rPr>
        <w:t>O</w:t>
      </w:r>
      <w:r w:rsidR="003C1DD4" w:rsidRPr="003C1DD4">
        <w:rPr>
          <w:rFonts w:hint="eastAsia"/>
          <w:color w:val="548DD4" w:themeColor="text2" w:themeTint="99"/>
        </w:rPr>
        <w:t>ption</w:t>
      </w:r>
      <w:r w:rsidRPr="000F4E0F">
        <w:rPr>
          <w:color w:val="FF0000"/>
        </w:rPr>
        <w:t xml:space="preserve">. </w:t>
      </w:r>
      <w:r w:rsidRPr="000F4E0F">
        <w:rPr>
          <w:rFonts w:hint="eastAsia"/>
          <w:color w:val="FF0000"/>
        </w:rPr>
        <w:t>You may ignore this element. If you write this element and give DataTarget path, p</w:t>
      </w:r>
      <w:r w:rsidRPr="000F4E0F">
        <w:rPr>
          <w:color w:val="FF0000"/>
        </w:rPr>
        <w:t xml:space="preserve">rogram will </w:t>
      </w:r>
      <w:r w:rsidRPr="000F4E0F">
        <w:rPr>
          <w:rFonts w:hint="eastAsia"/>
          <w:color w:val="FF0000"/>
        </w:rPr>
        <w:t xml:space="preserve">write session ID you defined in </w:t>
      </w:r>
      <w:r w:rsidRPr="000F4E0F">
        <w:rPr>
          <w:color w:val="FF0000"/>
        </w:rPr>
        <w:t>“</w:t>
      </w:r>
      <w:r w:rsidRPr="000F4E0F">
        <w:rPr>
          <w:rFonts w:hint="eastAsia"/>
          <w:color w:val="FF0000"/>
        </w:rPr>
        <w:t>In</w:t>
      </w:r>
      <w:r w:rsidRPr="000F4E0F">
        <w:rPr>
          <w:color w:val="FF0000"/>
        </w:rPr>
        <w:t>”</w:t>
      </w:r>
      <w:r w:rsidRPr="000F4E0F">
        <w:rPr>
          <w:rFonts w:hint="eastAsia"/>
          <w:color w:val="FF0000"/>
        </w:rPr>
        <w:t xml:space="preserve"> element</w:t>
      </w:r>
      <w:r w:rsidRPr="000F4E0F">
        <w:rPr>
          <w:color w:val="FF0000"/>
        </w:rPr>
        <w:t xml:space="preserve"> .</w:t>
      </w:r>
      <w:r>
        <w:t>&lt;/Out&gt;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Param</w:t>
      </w:r>
      <w:r w:rsidRPr="00F806B5">
        <w:rPr>
          <w:color w:val="FF0000"/>
        </w:rPr>
        <w:t>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&lt;In&gt;App's full path name. You may use DataSource to get the full path name. Must have.&lt;/In&gt;</w:t>
      </w:r>
      <w:r w:rsidR="004E4075" w:rsidRPr="004E4075">
        <w:rPr>
          <w:color w:val="548DD4" w:themeColor="text2" w:themeTint="99"/>
        </w:rPr>
        <w:t>”</w:t>
      </w:r>
      <w:r w:rsidR="004E4075" w:rsidRPr="004E4075">
        <w:rPr>
          <w:rFonts w:hint="eastAsia"/>
          <w:color w:val="548DD4" w:themeColor="text2" w:themeTint="99"/>
        </w:rPr>
        <w:t>What</w:t>
      </w:r>
      <w:r w:rsidR="004E4075" w:rsidRPr="004E4075">
        <w:rPr>
          <w:color w:val="548DD4" w:themeColor="text2" w:themeTint="99"/>
        </w:rPr>
        <w:t>’</w:t>
      </w:r>
      <w:r w:rsidR="004E4075" w:rsidRPr="004E4075">
        <w:rPr>
          <w:rFonts w:hint="eastAsia"/>
          <w:color w:val="548DD4" w:themeColor="text2" w:themeTint="99"/>
        </w:rPr>
        <w:t xml:space="preserve">s Ap will be </w:t>
      </w:r>
      <w:r w:rsidR="004E4075" w:rsidRPr="004E4075">
        <w:rPr>
          <w:color w:val="548DD4" w:themeColor="text2" w:themeTint="99"/>
        </w:rPr>
        <w:t>launch</w:t>
      </w:r>
      <w:r w:rsidR="004E4075" w:rsidRPr="004E4075">
        <w:rPr>
          <w:rFonts w:hint="eastAsia"/>
          <w:color w:val="548DD4" w:themeColor="text2" w:themeTint="99"/>
        </w:rPr>
        <w:t>ed</w:t>
      </w:r>
      <w:r w:rsidR="004E4075" w:rsidRPr="004E4075">
        <w:rPr>
          <w:color w:val="548DD4" w:themeColor="text2" w:themeTint="99"/>
        </w:rPr>
        <w:t>”</w:t>
      </w:r>
    </w:p>
    <w:p w:rsidR="007A410A" w:rsidRDefault="007A410A" w:rsidP="007A410A">
      <w:r>
        <w:tab/>
        <w:t>&lt;Out&gt;</w:t>
      </w:r>
      <w:r w:rsidRPr="00210A88">
        <w:t xml:space="preserve"> </w:t>
      </w:r>
      <w:r w:rsidR="003C1DD4" w:rsidRPr="003C1DD4">
        <w:rPr>
          <w:color w:val="548DD4" w:themeColor="text2" w:themeTint="99"/>
        </w:rPr>
        <w:t>O</w:t>
      </w:r>
      <w:r w:rsidR="003C1DD4" w:rsidRPr="003C1DD4">
        <w:rPr>
          <w:rFonts w:hint="eastAsia"/>
          <w:color w:val="548DD4" w:themeColor="text2" w:themeTint="99"/>
        </w:rPr>
        <w:t>ption</w:t>
      </w:r>
      <w:r w:rsidRPr="000F4E0F">
        <w:rPr>
          <w:color w:val="FF0000"/>
        </w:rPr>
        <w:t xml:space="preserve">. </w:t>
      </w:r>
      <w:r w:rsidRPr="000F4E0F">
        <w:rPr>
          <w:rFonts w:hint="eastAsia"/>
          <w:color w:val="FF0000"/>
        </w:rPr>
        <w:t>You can ignore this element. If you write this element and give DataTarget path, p</w:t>
      </w:r>
      <w:r w:rsidRPr="000F4E0F">
        <w:rPr>
          <w:color w:val="FF0000"/>
        </w:rPr>
        <w:t xml:space="preserve">rogram will </w:t>
      </w:r>
      <w:r w:rsidRPr="000F4E0F">
        <w:rPr>
          <w:rFonts w:hint="eastAsia"/>
          <w:color w:val="FF0000"/>
        </w:rPr>
        <w:t xml:space="preserve">write app full path name you defined in </w:t>
      </w:r>
      <w:r w:rsidRPr="000F4E0F">
        <w:rPr>
          <w:color w:val="FF0000"/>
        </w:rPr>
        <w:t>“</w:t>
      </w:r>
      <w:r w:rsidRPr="000F4E0F">
        <w:rPr>
          <w:rFonts w:hint="eastAsia"/>
          <w:color w:val="FF0000"/>
        </w:rPr>
        <w:t>In</w:t>
      </w:r>
      <w:r w:rsidRPr="000F4E0F">
        <w:rPr>
          <w:color w:val="FF0000"/>
        </w:rPr>
        <w:t>”</w:t>
      </w:r>
      <w:r w:rsidRPr="000F4E0F">
        <w:rPr>
          <w:rFonts w:hint="eastAsia"/>
          <w:color w:val="FF0000"/>
        </w:rPr>
        <w:t xml:space="preserve"> element</w:t>
      </w:r>
      <w:r w:rsidRPr="000F4E0F">
        <w:rPr>
          <w:color w:val="FF0000"/>
        </w:rPr>
        <w:t xml:space="preserve"> .</w:t>
      </w:r>
      <w:r>
        <w:t>&lt;/Out&gt;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&lt;In&gt;Command line which app will need. Can be empty. You may use DataSource to get the command line.&lt;/In&gt;</w:t>
      </w:r>
      <w:r w:rsidR="00ED059F" w:rsidRPr="00ED059F">
        <w:rPr>
          <w:color w:val="548DD4" w:themeColor="text2" w:themeTint="99"/>
        </w:rPr>
        <w:t>”</w:t>
      </w:r>
      <w:r w:rsidR="00ED059F" w:rsidRPr="00ED059F">
        <w:rPr>
          <w:rFonts w:hint="eastAsia"/>
          <w:color w:val="548DD4" w:themeColor="text2" w:themeTint="99"/>
        </w:rPr>
        <w:t xml:space="preserve">If the </w:t>
      </w:r>
      <w:r w:rsidR="00ED059F">
        <w:rPr>
          <w:rFonts w:hint="eastAsia"/>
          <w:color w:val="548DD4" w:themeColor="text2" w:themeTint="99"/>
        </w:rPr>
        <w:t xml:space="preserve">above </w:t>
      </w:r>
      <w:r w:rsidR="00ED059F" w:rsidRPr="00ED059F">
        <w:rPr>
          <w:color w:val="548DD4" w:themeColor="text2" w:themeTint="99"/>
        </w:rPr>
        <w:t>program</w:t>
      </w:r>
      <w:r w:rsidR="00ED059F" w:rsidRPr="00ED059F">
        <w:rPr>
          <w:rFonts w:hint="eastAsia"/>
          <w:color w:val="548DD4" w:themeColor="text2" w:themeTint="99"/>
        </w:rPr>
        <w:t xml:space="preserve"> need type command</w:t>
      </w:r>
      <w:r w:rsidR="00ED059F" w:rsidRPr="00ED059F">
        <w:rPr>
          <w:color w:val="548DD4" w:themeColor="text2" w:themeTint="99"/>
        </w:rPr>
        <w:t>”</w:t>
      </w:r>
    </w:p>
    <w:p w:rsidR="007A410A" w:rsidRDefault="007A410A" w:rsidP="007A410A">
      <w:r>
        <w:tab/>
        <w:t>&lt;Out&gt;</w:t>
      </w:r>
      <w:r w:rsidRPr="00867A24">
        <w:t xml:space="preserve"> </w:t>
      </w:r>
      <w:r w:rsidR="003C1DD4" w:rsidRPr="003C1DD4">
        <w:rPr>
          <w:color w:val="548DD4" w:themeColor="text2" w:themeTint="99"/>
        </w:rPr>
        <w:t>O</w:t>
      </w:r>
      <w:r w:rsidR="003C1DD4" w:rsidRPr="003C1DD4">
        <w:rPr>
          <w:rFonts w:hint="eastAsia"/>
          <w:color w:val="548DD4" w:themeColor="text2" w:themeTint="99"/>
        </w:rPr>
        <w:t>ption</w:t>
      </w:r>
      <w:r w:rsidRPr="000F4E0F">
        <w:rPr>
          <w:color w:val="FF0000"/>
        </w:rPr>
        <w:t xml:space="preserve">. </w:t>
      </w:r>
      <w:r w:rsidRPr="000F4E0F">
        <w:rPr>
          <w:rFonts w:hint="eastAsia"/>
          <w:color w:val="FF0000"/>
        </w:rPr>
        <w:t>You can ignore this element. If you write this element and give DataTarget path, p</w:t>
      </w:r>
      <w:r w:rsidRPr="000F4E0F">
        <w:rPr>
          <w:color w:val="FF0000"/>
        </w:rPr>
        <w:t xml:space="preserve">rogram will </w:t>
      </w:r>
      <w:r w:rsidRPr="000F4E0F">
        <w:rPr>
          <w:rFonts w:hint="eastAsia"/>
          <w:color w:val="FF0000"/>
        </w:rPr>
        <w:t xml:space="preserve">write command line you defined in </w:t>
      </w:r>
      <w:r w:rsidRPr="000F4E0F">
        <w:rPr>
          <w:color w:val="FF0000"/>
        </w:rPr>
        <w:t>“</w:t>
      </w:r>
      <w:r w:rsidRPr="000F4E0F">
        <w:rPr>
          <w:rFonts w:hint="eastAsia"/>
          <w:color w:val="FF0000"/>
        </w:rPr>
        <w:t>In</w:t>
      </w:r>
      <w:r w:rsidRPr="000F4E0F">
        <w:rPr>
          <w:color w:val="FF0000"/>
        </w:rPr>
        <w:t>”</w:t>
      </w:r>
      <w:r w:rsidRPr="000F4E0F">
        <w:rPr>
          <w:rFonts w:hint="eastAsia"/>
          <w:color w:val="FF0000"/>
        </w:rPr>
        <w:t xml:space="preserve"> element</w:t>
      </w:r>
      <w:r w:rsidRPr="000F4E0F">
        <w:rPr>
          <w:color w:val="FF0000"/>
        </w:rPr>
        <w:t xml:space="preserve"> .</w:t>
      </w:r>
      <w:r>
        <w:t>&lt;/Out&gt;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7E78D0" w:rsidRDefault="007A410A" w:rsidP="007A410A">
      <w:pPr>
        <w:rPr>
          <w:color w:val="548DD4" w:themeColor="text2" w:themeTint="99"/>
        </w:rPr>
      </w:pPr>
      <w:r>
        <w:tab/>
        <w:t>&lt;In&gt;Working directory. Empty is acceptable. You may use DataSource to get the working directory.&lt;/In&gt;</w:t>
      </w:r>
      <w:r w:rsidR="007E78D0" w:rsidRPr="007E78D0">
        <w:rPr>
          <w:color w:val="548DD4" w:themeColor="text2" w:themeTint="99"/>
        </w:rPr>
        <w:t>”</w:t>
      </w:r>
      <w:r w:rsidR="007E78D0" w:rsidRPr="007E78D0">
        <w:rPr>
          <w:rFonts w:hint="eastAsia"/>
          <w:color w:val="548DD4" w:themeColor="text2" w:themeTint="99"/>
        </w:rPr>
        <w:t xml:space="preserve">If the above </w:t>
      </w:r>
      <w:r w:rsidR="007E78D0">
        <w:rPr>
          <w:color w:val="548DD4" w:themeColor="text2" w:themeTint="99"/>
        </w:rPr>
        <w:t>execution</w:t>
      </w:r>
      <w:r w:rsidR="007E78D0">
        <w:rPr>
          <w:rFonts w:hint="eastAsia"/>
          <w:color w:val="548DD4" w:themeColor="text2" w:themeTint="99"/>
        </w:rPr>
        <w:t xml:space="preserve"> </w:t>
      </w:r>
      <w:r w:rsidR="007E78D0" w:rsidRPr="007E78D0">
        <w:rPr>
          <w:rFonts w:hint="eastAsia"/>
          <w:color w:val="548DD4" w:themeColor="text2" w:themeTint="99"/>
        </w:rPr>
        <w:t>program have full path, working directory could be empty.</w:t>
      </w:r>
      <w:r w:rsidR="007E78D0" w:rsidRPr="007E78D0">
        <w:rPr>
          <w:color w:val="548DD4" w:themeColor="text2" w:themeTint="99"/>
        </w:rPr>
        <w:t>”</w:t>
      </w:r>
    </w:p>
    <w:p w:rsidR="007A410A" w:rsidRDefault="007A410A" w:rsidP="007A410A">
      <w:r>
        <w:tab/>
        <w:t>&lt;Out&gt;</w:t>
      </w:r>
      <w:r w:rsidRPr="00204E2B">
        <w:t xml:space="preserve"> </w:t>
      </w:r>
      <w:r w:rsidR="003C1DD4" w:rsidRPr="003C1DD4">
        <w:rPr>
          <w:color w:val="548DD4" w:themeColor="text2" w:themeTint="99"/>
        </w:rPr>
        <w:t>O</w:t>
      </w:r>
      <w:r w:rsidR="003C1DD4" w:rsidRPr="003C1DD4">
        <w:rPr>
          <w:rFonts w:hint="eastAsia"/>
          <w:color w:val="548DD4" w:themeColor="text2" w:themeTint="99"/>
        </w:rPr>
        <w:t>ption</w:t>
      </w:r>
      <w:r w:rsidRPr="000F4E0F">
        <w:rPr>
          <w:color w:val="FF0000"/>
        </w:rPr>
        <w:t xml:space="preserve">. </w:t>
      </w:r>
      <w:r w:rsidRPr="000F4E0F">
        <w:rPr>
          <w:rFonts w:hint="eastAsia"/>
          <w:color w:val="FF0000"/>
        </w:rPr>
        <w:t>You can ignore this element. If you write this element and give DataTarget path, p</w:t>
      </w:r>
      <w:r w:rsidRPr="000F4E0F">
        <w:rPr>
          <w:color w:val="FF0000"/>
        </w:rPr>
        <w:t xml:space="preserve">rogram will </w:t>
      </w:r>
      <w:r w:rsidRPr="000F4E0F">
        <w:rPr>
          <w:rFonts w:hint="eastAsia"/>
          <w:color w:val="FF0000"/>
        </w:rPr>
        <w:t xml:space="preserve">write working directory you defined in </w:t>
      </w:r>
      <w:r w:rsidRPr="000F4E0F">
        <w:rPr>
          <w:color w:val="FF0000"/>
        </w:rPr>
        <w:t>“</w:t>
      </w:r>
      <w:r w:rsidRPr="000F4E0F">
        <w:rPr>
          <w:rFonts w:hint="eastAsia"/>
          <w:color w:val="FF0000"/>
        </w:rPr>
        <w:t>In</w:t>
      </w:r>
      <w:r w:rsidRPr="000F4E0F">
        <w:rPr>
          <w:color w:val="FF0000"/>
        </w:rPr>
        <w:t>”</w:t>
      </w:r>
      <w:r w:rsidRPr="000F4E0F">
        <w:rPr>
          <w:rFonts w:hint="eastAsia"/>
          <w:color w:val="FF0000"/>
        </w:rPr>
        <w:t xml:space="preserve"> element</w:t>
      </w:r>
      <w:r w:rsidRPr="000F4E0F">
        <w:rPr>
          <w:color w:val="FF0000"/>
        </w:rPr>
        <w:t xml:space="preserve"> .</w:t>
      </w:r>
      <w:r>
        <w:t>&lt;/Out&gt;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&lt;In&gt;Seconds which parent process is going to wait until new process is close. Must have. Only accept positive number except -1. -1 means parent process will wait until new process cl</w:t>
      </w:r>
      <w:r>
        <w:rPr>
          <w:rFonts w:hint="eastAsia"/>
        </w:rPr>
        <w:t>o</w:t>
      </w:r>
      <w:r>
        <w:t>se; 0 means parent process won't wait after creating process. You may use DataSource to get the waiting time.&lt;/In&gt;</w:t>
      </w:r>
    </w:p>
    <w:p w:rsidR="007A410A" w:rsidRDefault="007A410A" w:rsidP="007A410A">
      <w:r>
        <w:tab/>
        <w:t>&lt;Out&gt;</w:t>
      </w:r>
      <w:r w:rsidRPr="00B366E9">
        <w:t xml:space="preserve"> </w:t>
      </w:r>
      <w:r w:rsidR="003C1DD4" w:rsidRPr="003C1DD4">
        <w:rPr>
          <w:color w:val="548DD4" w:themeColor="text2" w:themeTint="99"/>
        </w:rPr>
        <w:t>O</w:t>
      </w:r>
      <w:r w:rsidR="003C1DD4" w:rsidRPr="003C1DD4">
        <w:rPr>
          <w:rFonts w:hint="eastAsia"/>
          <w:color w:val="548DD4" w:themeColor="text2" w:themeTint="99"/>
        </w:rPr>
        <w:t>ption</w:t>
      </w:r>
      <w:r w:rsidRPr="000F4E0F">
        <w:rPr>
          <w:color w:val="FF0000"/>
        </w:rPr>
        <w:t xml:space="preserve">. </w:t>
      </w:r>
      <w:r w:rsidRPr="000F4E0F">
        <w:rPr>
          <w:rFonts w:hint="eastAsia"/>
          <w:color w:val="FF0000"/>
        </w:rPr>
        <w:t>You can ignore this element. If you write this element and give DataTarget path, p</w:t>
      </w:r>
      <w:r w:rsidRPr="000F4E0F">
        <w:rPr>
          <w:color w:val="FF0000"/>
        </w:rPr>
        <w:t xml:space="preserve">rogram will </w:t>
      </w:r>
      <w:r w:rsidRPr="000F4E0F">
        <w:rPr>
          <w:rFonts w:hint="eastAsia"/>
          <w:color w:val="FF0000"/>
        </w:rPr>
        <w:t xml:space="preserve">write seconds you defined in </w:t>
      </w:r>
      <w:r w:rsidRPr="000F4E0F">
        <w:rPr>
          <w:color w:val="FF0000"/>
        </w:rPr>
        <w:t>“</w:t>
      </w:r>
      <w:r w:rsidRPr="000F4E0F">
        <w:rPr>
          <w:rFonts w:hint="eastAsia"/>
          <w:color w:val="FF0000"/>
        </w:rPr>
        <w:t>In</w:t>
      </w:r>
      <w:r w:rsidRPr="000F4E0F">
        <w:rPr>
          <w:color w:val="FF0000"/>
        </w:rPr>
        <w:t>”</w:t>
      </w:r>
      <w:r w:rsidRPr="000F4E0F">
        <w:rPr>
          <w:rFonts w:hint="eastAsia"/>
          <w:color w:val="FF0000"/>
        </w:rPr>
        <w:t xml:space="preserve"> element</w:t>
      </w:r>
      <w:r w:rsidRPr="000F4E0F">
        <w:rPr>
          <w:color w:val="FF0000"/>
        </w:rPr>
        <w:t xml:space="preserve"> .</w:t>
      </w:r>
      <w:r>
        <w:t>&lt;/Out&gt;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/>
    <w:p w:rsidR="007E78D0" w:rsidRDefault="007A410A" w:rsidP="007A410A">
      <w:r>
        <w:t>Example:</w:t>
      </w:r>
    </w:p>
    <w:p w:rsidR="007A410A" w:rsidRPr="007E78D0" w:rsidRDefault="007E78D0" w:rsidP="007A410A">
      <w:pPr>
        <w:rPr>
          <w:color w:val="548DD4" w:themeColor="text2" w:themeTint="99"/>
        </w:rPr>
      </w:pPr>
      <w:r w:rsidRPr="007E78D0">
        <w:rPr>
          <w:color w:val="548DD4" w:themeColor="text2" w:themeTint="99"/>
        </w:rPr>
        <w:t>”</w:t>
      </w:r>
      <w:r w:rsidRPr="007E78D0">
        <w:rPr>
          <w:rFonts w:hint="eastAsia"/>
          <w:color w:val="548DD4" w:themeColor="text2" w:themeTint="99"/>
        </w:rPr>
        <w:t>Notepad will be launch on Winsat0/default ststes and the type UTRepository content, the activity write the result in report when this activity do finished all actions. .</w:t>
      </w:r>
      <w:r w:rsidRPr="007E78D0">
        <w:rPr>
          <w:color w:val="548DD4" w:themeColor="text2" w:themeTint="99"/>
        </w:rPr>
        <w:t>“</w:t>
      </w:r>
    </w:p>
    <w:p w:rsidR="007A410A" w:rsidRDefault="007A410A" w:rsidP="007A410A"/>
    <w:p w:rsidR="007A410A" w:rsidRDefault="007A410A" w:rsidP="007A410A">
      <w:r>
        <w:t>&lt;AssemblyFullPathName&gt;C:\Te</w:t>
      </w:r>
      <w:r w:rsidR="009270E2">
        <w:t>stRunnerFolder\ServiceClient.</w:t>
      </w:r>
      <w:r w:rsidR="009270E2" w:rsidRPr="009270E2">
        <w:rPr>
          <w:rFonts w:hint="eastAsia"/>
          <w:color w:val="00B050"/>
        </w:rPr>
        <w:t>exe</w:t>
      </w:r>
      <w:r>
        <w:t>&lt;/AssemblyFullPathName&gt;</w:t>
      </w:r>
    </w:p>
    <w:p w:rsidR="007A410A" w:rsidRDefault="007A410A" w:rsidP="007A410A">
      <w:r>
        <w:t>&lt;TypeName&gt;AutoFlow.ServiceClient&lt;/TypeName&gt;</w:t>
      </w:r>
    </w:p>
    <w:p w:rsidR="007A410A" w:rsidRDefault="007A410A" w:rsidP="007A410A">
      <w:r>
        <w:t>&lt;MethodName&gt;ProviderHighPrivilegeProgram&lt;/MethodName&gt;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</w:t>
      </w:r>
      <w:r w:rsidRPr="00F806B5">
        <w:rPr>
          <w:rFonts w:hint="eastAsia"/>
          <w:color w:val="FF0000"/>
        </w:rPr>
        <w:t>0</w:t>
      </w:r>
      <w:r>
        <w:t>&lt;/In&gt;</w:t>
      </w:r>
    </w:p>
    <w:p w:rsidR="007A410A" w:rsidRDefault="007A410A" w:rsidP="007A410A">
      <w:r>
        <w:tab/>
        <w:t>&lt;Out target="XmlFile"&gt;UTRepository.xml|/Repository/ProcessID&lt;/Out&gt;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&lt;In&gt;Winsta0\Default&lt;/In&gt;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&lt;In&gt;-1&lt;/In&gt;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&lt;In&gt;C:\Windows\System32\notepad.exe&lt;/In&gt;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 source="XmlFile"&gt;UTRepository.xml|/Repository/NotePad/CommandLine&lt;/In&gt;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&lt;In&gt;C:\Windows\System32\&lt;/In&gt;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7A410A" w:rsidRDefault="007A410A" w:rsidP="007A410A">
      <w:r>
        <w:tab/>
        <w:t>&lt;In&gt;</w:t>
      </w:r>
      <w:r>
        <w:rPr>
          <w:rFonts w:hint="eastAsia"/>
        </w:rPr>
        <w:t>-1</w:t>
      </w:r>
      <w:r>
        <w:t>&lt;/In&gt;</w:t>
      </w:r>
    </w:p>
    <w:p w:rsidR="007A410A" w:rsidRPr="00F806B5" w:rsidRDefault="007A410A" w:rsidP="007A410A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3277F0" w:rsidRPr="007A410A" w:rsidRDefault="003277F0" w:rsidP="007A410A"/>
    <w:sectPr w:rsidR="003277F0" w:rsidRPr="007A410A" w:rsidSect="00327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A71" w:rsidRDefault="00F93A71" w:rsidP="00A11BF4">
      <w:r>
        <w:separator/>
      </w:r>
    </w:p>
  </w:endnote>
  <w:endnote w:type="continuationSeparator" w:id="1">
    <w:p w:rsidR="00F93A71" w:rsidRDefault="00F93A71" w:rsidP="00A11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A71" w:rsidRDefault="00F93A71" w:rsidP="00A11BF4">
      <w:r>
        <w:separator/>
      </w:r>
    </w:p>
  </w:footnote>
  <w:footnote w:type="continuationSeparator" w:id="1">
    <w:p w:rsidR="00F93A71" w:rsidRDefault="00F93A71" w:rsidP="00A11B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A48"/>
    <w:rsid w:val="00002742"/>
    <w:rsid w:val="000C6213"/>
    <w:rsid w:val="000D0B88"/>
    <w:rsid w:val="001D0ABD"/>
    <w:rsid w:val="00257BB9"/>
    <w:rsid w:val="00286C09"/>
    <w:rsid w:val="00305698"/>
    <w:rsid w:val="003277F0"/>
    <w:rsid w:val="003C1DD4"/>
    <w:rsid w:val="003E5496"/>
    <w:rsid w:val="00426448"/>
    <w:rsid w:val="00446CB1"/>
    <w:rsid w:val="00461120"/>
    <w:rsid w:val="004A6A48"/>
    <w:rsid w:val="004E4075"/>
    <w:rsid w:val="005103A9"/>
    <w:rsid w:val="00684496"/>
    <w:rsid w:val="006958D3"/>
    <w:rsid w:val="006E3731"/>
    <w:rsid w:val="007254CB"/>
    <w:rsid w:val="007A410A"/>
    <w:rsid w:val="007E78D0"/>
    <w:rsid w:val="0083287F"/>
    <w:rsid w:val="008D2879"/>
    <w:rsid w:val="008E25E8"/>
    <w:rsid w:val="008F617A"/>
    <w:rsid w:val="009270E2"/>
    <w:rsid w:val="00985718"/>
    <w:rsid w:val="00A11BF4"/>
    <w:rsid w:val="00A910E7"/>
    <w:rsid w:val="00BC66F5"/>
    <w:rsid w:val="00BF2050"/>
    <w:rsid w:val="00C518A6"/>
    <w:rsid w:val="00D16666"/>
    <w:rsid w:val="00DA6A9B"/>
    <w:rsid w:val="00EB35BE"/>
    <w:rsid w:val="00ED059F"/>
    <w:rsid w:val="00ED753C"/>
    <w:rsid w:val="00F806B5"/>
    <w:rsid w:val="00F9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B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A11BF4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A11B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A11BF4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927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70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872C648-1927-430D-9E8A-D9B040629E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8BF9D7-ED10-4283-8866-46EEDE9170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7AFC2AF-27E8-4276-93C6-91FC6E998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3932</Characters>
  <Application>Microsoft Office Word</Application>
  <DocSecurity>0</DocSecurity>
  <Lines>32</Lines>
  <Paragraphs>9</Paragraphs>
  <ScaleCrop>false</ScaleCrop>
  <Company>Wistron</Company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</dc:title>
  <dc:creator>10003042</dc:creator>
  <cp:lastModifiedBy>W73Auto</cp:lastModifiedBy>
  <cp:revision>1</cp:revision>
  <dcterms:created xsi:type="dcterms:W3CDTF">2012-03-07T20:28:00Z</dcterms:created>
  <dcterms:modified xsi:type="dcterms:W3CDTF">2012-03-07T20:28:00Z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