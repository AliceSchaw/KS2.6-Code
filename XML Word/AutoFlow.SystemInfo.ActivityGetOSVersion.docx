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34" w:rsidRPr="00725BF8" w:rsidRDefault="009F68B2" w:rsidP="00B64710">
      <w:r w:rsidRPr="00725BF8">
        <w:fldChar w:fldCharType="begin"/>
      </w:r>
      <w:r w:rsidR="00354FDE" w:rsidRPr="00725BF8">
        <w:instrText xml:space="preserve"> MACROBUTTON  AnnotationEdit </w:instrText>
      </w:r>
      <w:r w:rsidRPr="00725BF8">
        <w:fldChar w:fldCharType="end"/>
      </w:r>
      <w:sdt>
        <w:sdtPr>
          <w:id w:val="863996557"/>
          <w:placeholder>
            <w:docPart w:val="2E3D65063F314F1C905AC649745AC6DB"/>
          </w:placeholder>
          <w:text/>
        </w:sdtPr>
        <w:sdtContent>
          <w:r w:rsidR="00B06CBC" w:rsidRPr="00B06CBC">
            <w:t>AutoFlow.SystemInfo.ActivityGetOSVersion</w:t>
          </w:r>
        </w:sdtContent>
      </w:sdt>
    </w:p>
    <w:p w:rsidR="000C26C1" w:rsidRPr="00725BF8" w:rsidRDefault="000C26C1" w:rsidP="00B64710">
      <w:r w:rsidRPr="000D719B">
        <w:rPr>
          <w:bdr w:val="single" w:sz="4" w:space="0" w:color="auto"/>
          <w:shd w:val="pct15" w:color="auto" w:fill="FFFFFF"/>
        </w:rPr>
        <w:t>Description</w:t>
      </w:r>
      <w:r w:rsidR="000D719B" w:rsidRPr="000D719B">
        <w:rPr>
          <w:rFonts w:hint="eastAsia"/>
        </w:rPr>
        <w:t xml:space="preserve"> </w:t>
      </w:r>
      <w:sdt>
        <w:sdtPr>
          <w:rPr>
            <w:rFonts w:hint="eastAsia"/>
          </w:rPr>
          <w:id w:val="863996681"/>
          <w:placeholder>
            <w:docPart w:val="41EC4C24A34F49E794804F489FACF1D0"/>
          </w:placeholder>
          <w:text/>
        </w:sdtPr>
        <w:sdtContent>
          <w:r w:rsidR="002D1915" w:rsidRPr="005C00CC">
            <w:rPr>
              <w:rFonts w:hint="eastAsia"/>
            </w:rPr>
            <w:t>Get and save the current OS version including service pack version in a XML file</w:t>
          </w:r>
          <w:r w:rsidR="00F250F9" w:rsidRPr="005C00CC">
            <w:rPr>
              <w:rFonts w:hint="eastAsia"/>
            </w:rPr>
            <w:t>.</w:t>
          </w:r>
        </w:sdtContent>
      </w:sdt>
    </w:p>
    <w:p w:rsidR="000C26C1" w:rsidRDefault="000D719B" w:rsidP="00B64710">
      <w:pPr>
        <w:rPr>
          <w:bdr w:val="single" w:sz="4" w:space="0" w:color="auto"/>
          <w:shd w:val="pct15" w:color="auto" w:fill="FFFFFF"/>
        </w:rPr>
      </w:pPr>
      <w:r>
        <w:rPr>
          <w:bdr w:val="single" w:sz="4" w:space="0" w:color="auto"/>
          <w:shd w:val="pct15" w:color="auto" w:fill="FFFFFF"/>
        </w:rPr>
        <w:t>Syntax</w:t>
      </w:r>
    </w:p>
    <w:p w:rsidR="009A2D09" w:rsidRDefault="009A2D09" w:rsidP="009A2D09">
      <w:pPr>
        <w:rPr>
          <w:rFonts w:ascii="Calibri" w:hAnsi="Calibri"/>
          <w:b/>
          <w:szCs w:val="24"/>
        </w:rPr>
      </w:pPr>
      <w:r w:rsidRPr="00A449FC">
        <w:rPr>
          <w:rFonts w:ascii="Calibri" w:eastAsia="細明體" w:hAnsi="Calibri" w:cs="Calibri"/>
          <w:b/>
          <w:szCs w:val="24"/>
        </w:rPr>
        <w:t xml:space="preserve">&lt;Activity </w:t>
      </w:r>
      <w:r w:rsidRPr="00A449FC">
        <w:rPr>
          <w:rFonts w:ascii="Calibri" w:hAnsi="Calibri"/>
          <w:b/>
          <w:szCs w:val="24"/>
        </w:rPr>
        <w:t>handler="</w:t>
      </w:r>
      <w:r w:rsidRPr="00747CF1">
        <w:rPr>
          <w:szCs w:val="24"/>
        </w:rPr>
        <w:t xml:space="preserve"> </w:t>
      </w:r>
      <w:sdt>
        <w:sdtPr>
          <w:rPr>
            <w:b/>
            <w:color w:val="FF0000"/>
          </w:rPr>
          <w:id w:val="141722074"/>
          <w:placeholder>
            <w:docPart w:val="E62F94EC4D6543E9A52254670138B4BA"/>
          </w:placeholder>
          <w:text/>
        </w:sdtPr>
        <w:sdtContent>
          <w:r w:rsidR="00D474D7" w:rsidRPr="00D474D7">
            <w:rPr>
              <w:b/>
              <w:color w:val="FF0000"/>
            </w:rPr>
            <w:t>AutoFlow.SystemInfo.ActivityGetOSVersion</w:t>
          </w:r>
        </w:sdtContent>
      </w:sdt>
      <w:r w:rsidRPr="009A2D09">
        <w:rPr>
          <w:b/>
          <w:color w:val="FF0000"/>
          <w:szCs w:val="24"/>
        </w:rPr>
        <w:t xml:space="preserve"> </w:t>
      </w:r>
      <w:r w:rsidRPr="00A449FC">
        <w:rPr>
          <w:rFonts w:ascii="Calibri" w:hAnsi="Calibri"/>
          <w:b/>
          <w:szCs w:val="24"/>
        </w:rPr>
        <w:t xml:space="preserve">" </w:t>
      </w:r>
      <w:r>
        <w:rPr>
          <w:rFonts w:ascii="Corbel" w:hAnsi="Corbel"/>
          <w:b/>
          <w:szCs w:val="24"/>
        </w:rPr>
        <w:t>, relat</w:t>
      </w:r>
      <w:r w:rsidR="00F7510F">
        <w:rPr>
          <w:rFonts w:ascii="Corbel" w:hAnsi="Corbel"/>
          <w:b/>
          <w:szCs w:val="24"/>
        </w:rPr>
        <w:t>ed settings, please refer to</w:t>
      </w:r>
      <w:r>
        <w:rPr>
          <w:rFonts w:ascii="Corbel" w:hAnsi="Corbel"/>
          <w:b/>
          <w:szCs w:val="24"/>
        </w:rPr>
        <w:t xml:space="preserve"> </w:t>
      </w:r>
      <w:hyperlink r:id="rId11" w:history="1">
        <w:r w:rsidRPr="009A2D09">
          <w:rPr>
            <w:rStyle w:val="aa"/>
            <w:rFonts w:ascii="Corbel" w:hAnsi="Corbel" w:cs="Times New Roman"/>
            <w:b/>
            <w:color w:val="FFC000"/>
            <w:szCs w:val="24"/>
          </w:rPr>
          <w:t>Activity Common Property</w:t>
        </w:r>
      </w:hyperlink>
      <w:r w:rsidRPr="00747CF1">
        <w:rPr>
          <w:rFonts w:ascii="Calibri" w:hAnsi="Calibri"/>
          <w:b/>
          <w:szCs w:val="24"/>
        </w:rPr>
        <w:t>&gt;</w:t>
      </w:r>
    </w:p>
    <w:p w:rsidR="009A2D09" w:rsidRDefault="009A2D09" w:rsidP="009A2D09">
      <w:pPr>
        <w:rPr>
          <w:b/>
          <w:szCs w:val="24"/>
        </w:rPr>
      </w:pPr>
    </w:p>
    <w:p w:rsidR="00F7510F" w:rsidRDefault="00BF2182" w:rsidP="009A2D09">
      <w:pPr>
        <w:rPr>
          <w:rFonts w:ascii="Corbel" w:hAnsi="Corbel"/>
          <w:b/>
          <w:szCs w:val="24"/>
        </w:rPr>
      </w:pPr>
      <w:r w:rsidRPr="0081739E">
        <w:rPr>
          <w:rFonts w:ascii="Calibri" w:hAnsi="Calibri" w:hint="eastAsia"/>
          <w:b/>
          <w:szCs w:val="24"/>
        </w:rPr>
        <w:t>&lt;OSVersion target=</w:t>
      </w:r>
      <w:r w:rsidRPr="0081739E">
        <w:rPr>
          <w:rFonts w:ascii="Calibri" w:hAnsi="Calibri"/>
          <w:b/>
          <w:szCs w:val="24"/>
        </w:rPr>
        <w:t>”</w:t>
      </w:r>
      <w:r w:rsidR="0081739E" w:rsidRPr="0081739E">
        <w:rPr>
          <w:rFonts w:ascii="Calibri" w:hAnsi="Calibri" w:hint="eastAsia"/>
          <w:b/>
          <w:szCs w:val="24"/>
        </w:rPr>
        <w:t>XmlFile</w:t>
      </w:r>
      <w:r w:rsidRPr="0081739E">
        <w:rPr>
          <w:rFonts w:ascii="Calibri" w:hAnsi="Calibri"/>
          <w:b/>
          <w:szCs w:val="24"/>
        </w:rPr>
        <w:t>”</w:t>
      </w:r>
      <w:r w:rsidRPr="0081739E">
        <w:rPr>
          <w:rFonts w:ascii="Calibri" w:hAnsi="Calibri" w:hint="eastAsia"/>
          <w:b/>
          <w:szCs w:val="24"/>
        </w:rPr>
        <w:t>&gt;</w:t>
      </w:r>
      <w:r w:rsidR="0081739E">
        <w:rPr>
          <w:rFonts w:ascii="Corbel" w:hAnsi="Corbel" w:hint="eastAsia"/>
          <w:b/>
          <w:szCs w:val="24"/>
        </w:rPr>
        <w:t xml:space="preserve">OSVersion.xml </w:t>
      </w:r>
      <w:r w:rsidRPr="0081739E">
        <w:rPr>
          <w:rFonts w:ascii="Corbel" w:hAnsi="Corbel" w:hint="eastAsia"/>
          <w:b/>
          <w:szCs w:val="24"/>
        </w:rPr>
        <w:t>| //OSversion/OSVersionName</w:t>
      </w:r>
    </w:p>
    <w:p w:rsidR="005C00CC" w:rsidRDefault="005C00CC" w:rsidP="009A2D09">
      <w:pPr>
        <w:rPr>
          <w:rFonts w:ascii="Corbel" w:hAnsi="Corbel"/>
          <w:b/>
          <w:color w:val="808080" w:themeColor="background1" w:themeShade="80"/>
          <w:szCs w:val="24"/>
        </w:rPr>
      </w:pPr>
      <w:r>
        <w:rPr>
          <w:rFonts w:ascii="Corbel" w:hAnsi="Corbel" w:hint="eastAsia"/>
          <w:b/>
          <w:color w:val="808080" w:themeColor="background1" w:themeShade="80"/>
          <w:szCs w:val="24"/>
        </w:rPr>
        <w:t>You can refer to AutoFlow.DataTarget for details.</w:t>
      </w:r>
    </w:p>
    <w:p w:rsidR="0081739E" w:rsidRPr="0081739E" w:rsidRDefault="0081739E" w:rsidP="009A2D09">
      <w:pPr>
        <w:rPr>
          <w:rFonts w:ascii="Corbel" w:hAnsi="Corbel"/>
          <w:b/>
          <w:color w:val="808080" w:themeColor="background1" w:themeShade="80"/>
          <w:szCs w:val="24"/>
        </w:rPr>
      </w:pPr>
      <w:r w:rsidRPr="0081739E">
        <w:rPr>
          <w:rFonts w:ascii="Corbel" w:hAnsi="Corbel" w:hint="eastAsia"/>
          <w:b/>
          <w:color w:val="808080" w:themeColor="background1" w:themeShade="80"/>
          <w:szCs w:val="24"/>
        </w:rPr>
        <w:t>OSVersion.xml: The path and file name that you want to create to record OS version.</w:t>
      </w:r>
    </w:p>
    <w:p w:rsidR="0081739E" w:rsidRPr="0081739E" w:rsidRDefault="005C00CC" w:rsidP="009A2D09">
      <w:pPr>
        <w:rPr>
          <w:rFonts w:ascii="Corbel" w:hAnsi="Corbel"/>
          <w:b/>
          <w:color w:val="808080" w:themeColor="background1" w:themeShade="80"/>
          <w:szCs w:val="24"/>
        </w:rPr>
      </w:pPr>
      <w:r>
        <w:rPr>
          <w:rFonts w:ascii="Corbel" w:hAnsi="Corbel" w:hint="eastAsia"/>
          <w:b/>
          <w:color w:val="808080" w:themeColor="background1" w:themeShade="80"/>
          <w:szCs w:val="24"/>
        </w:rPr>
        <w:t>/</w:t>
      </w:r>
      <w:r w:rsidR="0081739E" w:rsidRPr="0081739E">
        <w:rPr>
          <w:rFonts w:ascii="Corbel" w:hAnsi="Corbel" w:hint="eastAsia"/>
          <w:b/>
          <w:color w:val="808080" w:themeColor="background1" w:themeShade="80"/>
          <w:szCs w:val="24"/>
        </w:rPr>
        <w:t>OSversion/OSVersionName: shows the result.</w:t>
      </w:r>
    </w:p>
    <w:p w:rsidR="00BF2182" w:rsidRDefault="00BF2182" w:rsidP="009A2D09">
      <w:pPr>
        <w:rPr>
          <w:rFonts w:ascii="Calibri" w:hAnsi="Calibri"/>
          <w:b/>
          <w:szCs w:val="24"/>
        </w:rPr>
      </w:pPr>
      <w:r w:rsidRPr="0081739E">
        <w:rPr>
          <w:rFonts w:ascii="Calibri" w:hAnsi="Calibri" w:hint="eastAsia"/>
          <w:b/>
          <w:szCs w:val="24"/>
        </w:rPr>
        <w:t>&lt;/OSVersion&gt;</w:t>
      </w:r>
    </w:p>
    <w:p w:rsidR="0081739E" w:rsidRPr="0081739E" w:rsidRDefault="0081739E" w:rsidP="009A2D09">
      <w:pPr>
        <w:rPr>
          <w:rFonts w:ascii="Calibri" w:hAnsi="Calibri"/>
          <w:b/>
          <w:szCs w:val="24"/>
        </w:rPr>
      </w:pPr>
    </w:p>
    <w:p w:rsidR="000D719B" w:rsidRDefault="009A2D09" w:rsidP="00B64710">
      <w:pPr>
        <w:rPr>
          <w:rFonts w:ascii="Calibri" w:hAnsi="Calibri"/>
          <w:b/>
          <w:szCs w:val="24"/>
        </w:rPr>
      </w:pPr>
      <w:r w:rsidRPr="00887638">
        <w:rPr>
          <w:rFonts w:ascii="Calibri" w:hAnsi="Calibri"/>
          <w:b/>
          <w:szCs w:val="24"/>
        </w:rPr>
        <w:t>&lt;/Activity&gt;</w:t>
      </w:r>
    </w:p>
    <w:p w:rsidR="009A2D09" w:rsidRPr="009A2D09" w:rsidRDefault="009A2D09" w:rsidP="00B64710">
      <w:pPr>
        <w:rPr>
          <w:rFonts w:ascii="Calibri" w:hAnsi="Calibri"/>
          <w:b/>
          <w:szCs w:val="24"/>
        </w:rPr>
      </w:pPr>
    </w:p>
    <w:p w:rsidR="000C26C1" w:rsidRPr="000D719B" w:rsidRDefault="000D719B" w:rsidP="00B64710">
      <w:pPr>
        <w:rPr>
          <w:bdr w:val="single" w:sz="4" w:space="0" w:color="auto"/>
          <w:shd w:val="pct15" w:color="auto" w:fill="FFFFFF"/>
        </w:rPr>
      </w:pPr>
      <w:r w:rsidRPr="000D719B">
        <w:rPr>
          <w:bdr w:val="single" w:sz="4" w:space="0" w:color="auto"/>
          <w:shd w:val="pct15" w:color="auto" w:fill="FFFFFF"/>
        </w:rPr>
        <w:t>Example</w:t>
      </w:r>
    </w:p>
    <w:p w:rsidR="000C26C1" w:rsidRDefault="000C26C1" w:rsidP="00B64710"/>
    <w:p w:rsidR="00BE0CA9" w:rsidRPr="005C00CC" w:rsidRDefault="00BE0CA9" w:rsidP="00B64710">
      <w:r w:rsidRPr="005C00CC">
        <w:rPr>
          <w:rFonts w:hint="eastAsia"/>
        </w:rPr>
        <w:t>Example1:</w:t>
      </w:r>
      <w:sdt>
        <w:sdtPr>
          <w:rPr>
            <w:rFonts w:hint="eastAsia"/>
          </w:rPr>
          <w:id w:val="283160175"/>
          <w:placeholder>
            <w:docPart w:val="DefaultPlaceholder_22675703"/>
          </w:placeholder>
          <w:text/>
        </w:sdtPr>
        <w:sdtContent>
          <w:r w:rsidR="00492685" w:rsidRPr="005C00CC">
            <w:rPr>
              <w:rFonts w:hint="eastAsia"/>
            </w:rPr>
            <w:t xml:space="preserve"> </w:t>
          </w:r>
          <w:r w:rsidR="0081739E" w:rsidRPr="005C00CC">
            <w:rPr>
              <w:rFonts w:hint="eastAsia"/>
            </w:rPr>
            <w:t xml:space="preserve">Get the OS version and </w:t>
          </w:r>
          <w:r w:rsidR="002D1915" w:rsidRPr="005C00CC">
            <w:rPr>
              <w:rFonts w:hint="eastAsia"/>
            </w:rPr>
            <w:t>save it to OSVersion.xml</w:t>
          </w:r>
        </w:sdtContent>
      </w:sdt>
    </w:p>
    <w:p w:rsidR="002D1915" w:rsidRPr="005C00CC" w:rsidRDefault="002D1915" w:rsidP="002D1915">
      <w:r w:rsidRPr="005C00CC">
        <w:t>&lt;Activity handler="</w:t>
      </w:r>
      <w:del w:id="0" w:author="Patric Pan" w:date="2011-12-22T17:44:00Z">
        <w:r w:rsidRPr="005C00CC" w:rsidDel="00104DEA">
          <w:delText xml:space="preserve"> </w:delText>
        </w:r>
      </w:del>
      <w:sdt>
        <w:sdtPr>
          <w:id w:val="141722100"/>
          <w:placeholder>
            <w:docPart w:val="E84858034BAF4F78B2DAF04D40F31CD6"/>
          </w:placeholder>
          <w:text/>
        </w:sdtPr>
        <w:sdtContent>
          <w:r w:rsidRPr="005C00CC">
            <w:t>AutoFlow.SystemInfo.ActivityGetOSVersion</w:t>
          </w:r>
        </w:sdtContent>
      </w:sdt>
      <w:r w:rsidRPr="005C00CC">
        <w:t xml:space="preserve"> "</w:t>
      </w:r>
      <w:r w:rsidRPr="005C00CC">
        <w:rPr>
          <w:rFonts w:hint="eastAsia"/>
        </w:rPr>
        <w:t xml:space="preserve"> description="Get the OS version" terminateIfFail="true"</w:t>
      </w:r>
      <w:r w:rsidRPr="005C00CC">
        <w:t>&gt;</w:t>
      </w:r>
    </w:p>
    <w:p w:rsidR="002D1915" w:rsidRPr="005C00CC" w:rsidRDefault="002D1915" w:rsidP="002D1915">
      <w:r w:rsidRPr="005C00CC">
        <w:rPr>
          <w:rFonts w:hint="eastAsia"/>
        </w:rPr>
        <w:tab/>
        <w:t>&lt;OSVersion target=</w:t>
      </w:r>
      <w:r w:rsidRPr="005C00CC">
        <w:t>”</w:t>
      </w:r>
      <w:r w:rsidRPr="005C00CC">
        <w:rPr>
          <w:rFonts w:hint="eastAsia"/>
        </w:rPr>
        <w:t>XmlFile</w:t>
      </w:r>
      <w:r w:rsidRPr="005C00CC">
        <w:t>”</w:t>
      </w:r>
      <w:r w:rsidRPr="005C00CC">
        <w:rPr>
          <w:rFonts w:hint="eastAsia"/>
        </w:rPr>
        <w:t>&gt;.\OSVersion.xml | //OSversion/OSVersionName</w:t>
      </w:r>
    </w:p>
    <w:p w:rsidR="002D1915" w:rsidRPr="005C00CC" w:rsidRDefault="002D1915" w:rsidP="002D1915">
      <w:r w:rsidRPr="005C00CC">
        <w:rPr>
          <w:rFonts w:hint="eastAsia"/>
        </w:rPr>
        <w:tab/>
        <w:t>&lt;/OSVersion&gt;</w:t>
      </w:r>
    </w:p>
    <w:p w:rsidR="00BE0CA9" w:rsidRPr="00725BF8" w:rsidRDefault="002D1915" w:rsidP="00B64710">
      <w:r w:rsidRPr="005C00CC">
        <w:t>&lt;/Activity&gt;</w:t>
      </w:r>
    </w:p>
    <w:sectPr w:rsidR="00BE0CA9" w:rsidRPr="00725BF8" w:rsidSect="000D719B">
      <w:headerReference w:type="default" r:id="rId12"/>
      <w:footerReference w:type="default" r:id="rId13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2BC" w:rsidRDefault="006F62BC" w:rsidP="000C26C1">
      <w:r>
        <w:separator/>
      </w:r>
    </w:p>
  </w:endnote>
  <w:endnote w:type="continuationSeparator" w:id="0">
    <w:p w:rsidR="006F62BC" w:rsidRDefault="006F62BC" w:rsidP="000C2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996563"/>
      <w:docPartObj>
        <w:docPartGallery w:val="Page Numbers (Bottom of Page)"/>
        <w:docPartUnique/>
      </w:docPartObj>
    </w:sdtPr>
    <w:sdtContent>
      <w:p w:rsidR="000C26C1" w:rsidRDefault="009F68B2">
        <w:pPr>
          <w:pStyle w:val="a8"/>
          <w:jc w:val="center"/>
        </w:pPr>
        <w:fldSimple w:instr=" PAGE   \* MERGEFORMAT ">
          <w:r w:rsidR="00B447E7" w:rsidRPr="00B447E7">
            <w:rPr>
              <w:noProof/>
              <w:lang w:val="zh-TW"/>
            </w:rPr>
            <w:t>1</w:t>
          </w:r>
        </w:fldSimple>
      </w:p>
    </w:sdtContent>
  </w:sdt>
  <w:p w:rsidR="000C26C1" w:rsidRDefault="000C26C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2BC" w:rsidRDefault="006F62BC" w:rsidP="000C26C1">
      <w:r>
        <w:separator/>
      </w:r>
    </w:p>
  </w:footnote>
  <w:footnote w:type="continuationSeparator" w:id="0">
    <w:p w:rsidR="006F62BC" w:rsidRDefault="006F62BC" w:rsidP="000C2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6C1" w:rsidRDefault="000C26C1" w:rsidP="000C26C1">
    <w:pPr>
      <w:pStyle w:val="a6"/>
      <w:jc w:val="right"/>
    </w:pPr>
    <w:r>
      <w:rPr>
        <w:rFonts w:hint="eastAsia"/>
      </w:rPr>
      <w:t>Wistron-</w:t>
    </w:r>
    <w:r w:rsidRPr="000C26C1">
      <w:t xml:space="preserve"> </w:t>
    </w:r>
    <w:r>
      <w:t>Kunshan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7608C"/>
    <w:multiLevelType w:val="multilevel"/>
    <w:tmpl w:val="40FC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FDE"/>
    <w:rsid w:val="0002049D"/>
    <w:rsid w:val="000C26C1"/>
    <w:rsid w:val="000D719B"/>
    <w:rsid w:val="00104DEA"/>
    <w:rsid w:val="001102E3"/>
    <w:rsid w:val="00131F0F"/>
    <w:rsid w:val="0015257F"/>
    <w:rsid w:val="00163C6F"/>
    <w:rsid w:val="001A0F7C"/>
    <w:rsid w:val="001D7C6B"/>
    <w:rsid w:val="002542E2"/>
    <w:rsid w:val="002B3C74"/>
    <w:rsid w:val="002D1915"/>
    <w:rsid w:val="00354FDE"/>
    <w:rsid w:val="00460490"/>
    <w:rsid w:val="00465E61"/>
    <w:rsid w:val="00487A1E"/>
    <w:rsid w:val="00492685"/>
    <w:rsid w:val="004A6778"/>
    <w:rsid w:val="004B32D1"/>
    <w:rsid w:val="004C4B80"/>
    <w:rsid w:val="00535C50"/>
    <w:rsid w:val="005C00CC"/>
    <w:rsid w:val="005C1203"/>
    <w:rsid w:val="00645621"/>
    <w:rsid w:val="006654F6"/>
    <w:rsid w:val="006F62BC"/>
    <w:rsid w:val="0070045C"/>
    <w:rsid w:val="00725BF8"/>
    <w:rsid w:val="0081739E"/>
    <w:rsid w:val="00926DD7"/>
    <w:rsid w:val="009801F4"/>
    <w:rsid w:val="0099085A"/>
    <w:rsid w:val="009A2D09"/>
    <w:rsid w:val="009F68B2"/>
    <w:rsid w:val="00A1182E"/>
    <w:rsid w:val="00A13834"/>
    <w:rsid w:val="00A92DDC"/>
    <w:rsid w:val="00B06CBC"/>
    <w:rsid w:val="00B447E7"/>
    <w:rsid w:val="00B64710"/>
    <w:rsid w:val="00BE0CA9"/>
    <w:rsid w:val="00BF2182"/>
    <w:rsid w:val="00C55F2B"/>
    <w:rsid w:val="00D474D7"/>
    <w:rsid w:val="00D545C2"/>
    <w:rsid w:val="00D939B9"/>
    <w:rsid w:val="00E52256"/>
    <w:rsid w:val="00EF2D11"/>
    <w:rsid w:val="00EF655E"/>
    <w:rsid w:val="00F060E7"/>
    <w:rsid w:val="00F250F9"/>
    <w:rsid w:val="00F3177A"/>
    <w:rsid w:val="00F52FAE"/>
    <w:rsid w:val="00F7510F"/>
    <w:rsid w:val="00FC0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8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6C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6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C26C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0C26C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C26C1"/>
    <w:rPr>
      <w:sz w:val="20"/>
      <w:szCs w:val="20"/>
    </w:rPr>
  </w:style>
  <w:style w:type="character" w:styleId="aa">
    <w:name w:val="Hyperlink"/>
    <w:basedOn w:val="a0"/>
    <w:uiPriority w:val="99"/>
    <w:unhideWhenUsed/>
    <w:rsid w:val="009A2D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080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nsmoss.wistron.com/DavWWWRoot/nst/nst200/Kunshan%20Project/Usage%20Document/AutoFlow.Activity%20Common%20property-0725.docx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E3D65063F314F1C905AC649745AC6D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713B227-56D1-4A77-9F83-8B7D96463AA1}"/>
      </w:docPartPr>
      <w:docPartBody>
        <w:p w:rsidR="00821FAE" w:rsidRDefault="007B62F8" w:rsidP="007B62F8">
          <w:pPr>
            <w:pStyle w:val="2E3D65063F314F1C905AC649745AC6DB3"/>
          </w:pPr>
          <w:r w:rsidRPr="00725BF8">
            <w:rPr>
              <w:rStyle w:val="a3"/>
            </w:rPr>
            <w:t>按一下這裡以輸入文字。</w:t>
          </w:r>
        </w:p>
      </w:docPartBody>
    </w:docPart>
    <w:docPart>
      <w:docPartPr>
        <w:name w:val="41EC4C24A34F49E794804F489FACF1D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CADC822-9CE5-4C03-A0EE-F88C124BD29D}"/>
      </w:docPartPr>
      <w:docPartBody>
        <w:p w:rsidR="00821FAE" w:rsidRDefault="007B62F8" w:rsidP="007B62F8">
          <w:pPr>
            <w:pStyle w:val="41EC4C24A34F49E794804F489FACF1D0"/>
          </w:pPr>
          <w:r w:rsidRPr="00BB653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598ACBC-50F4-4279-B2EA-E796BF7425AF}"/>
      </w:docPartPr>
      <w:docPartBody>
        <w:p w:rsidR="00161C4B" w:rsidRDefault="00821FAE">
          <w:r w:rsidRPr="004464E1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62F94EC4D6543E9A52254670138B4B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7394E0B-8F28-4A85-A9B9-E845A4F80806}"/>
      </w:docPartPr>
      <w:docPartBody>
        <w:p w:rsidR="001465FF" w:rsidRDefault="00CB790A" w:rsidP="00CB790A">
          <w:pPr>
            <w:pStyle w:val="E62F94EC4D6543E9A52254670138B4BA"/>
          </w:pPr>
          <w:r w:rsidRPr="00725BF8">
            <w:rPr>
              <w:rStyle w:val="a3"/>
            </w:rPr>
            <w:t>按一下這裡以輸入文字。</w:t>
          </w:r>
        </w:p>
      </w:docPartBody>
    </w:docPart>
    <w:docPart>
      <w:docPartPr>
        <w:name w:val="E84858034BAF4F78B2DAF04D40F31CD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4D63888-958A-4C76-AECA-9544800F1EAF}"/>
      </w:docPartPr>
      <w:docPartBody>
        <w:p w:rsidR="001465FF" w:rsidRDefault="00CB790A" w:rsidP="00CB790A">
          <w:pPr>
            <w:pStyle w:val="E84858034BAF4F78B2DAF04D40F31CD6"/>
          </w:pPr>
          <w:r w:rsidRPr="00725BF8">
            <w:rPr>
              <w:rStyle w:val="a3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62F8"/>
    <w:rsid w:val="00051F90"/>
    <w:rsid w:val="001465FF"/>
    <w:rsid w:val="00161C4B"/>
    <w:rsid w:val="00177DCA"/>
    <w:rsid w:val="003F603A"/>
    <w:rsid w:val="005E6AC7"/>
    <w:rsid w:val="007B62F8"/>
    <w:rsid w:val="00821FAE"/>
    <w:rsid w:val="00A92C5B"/>
    <w:rsid w:val="00CB790A"/>
    <w:rsid w:val="00DB6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FA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790A"/>
    <w:rPr>
      <w:color w:val="808080"/>
    </w:rPr>
  </w:style>
  <w:style w:type="paragraph" w:customStyle="1" w:styleId="64ABC49757AF4C379C4C27F7E800B4CC">
    <w:name w:val="64ABC49757AF4C379C4C27F7E800B4CC"/>
    <w:rsid w:val="007B62F8"/>
    <w:pPr>
      <w:widowControl w:val="0"/>
    </w:pPr>
  </w:style>
  <w:style w:type="paragraph" w:customStyle="1" w:styleId="2E3D65063F314F1C905AC649745AC6DB">
    <w:name w:val="2E3D65063F314F1C905AC649745AC6DB"/>
    <w:rsid w:val="007B62F8"/>
    <w:pPr>
      <w:widowControl w:val="0"/>
    </w:pPr>
  </w:style>
  <w:style w:type="paragraph" w:customStyle="1" w:styleId="6115C92D66DE4B3389AFD74B45902332">
    <w:name w:val="6115C92D66DE4B3389AFD74B45902332"/>
    <w:rsid w:val="007B62F8"/>
    <w:pPr>
      <w:widowControl w:val="0"/>
    </w:pPr>
  </w:style>
  <w:style w:type="paragraph" w:customStyle="1" w:styleId="752908ACE3BD478CBBF508E39C1BE45F">
    <w:name w:val="752908ACE3BD478CBBF508E39C1BE45F"/>
    <w:rsid w:val="007B62F8"/>
    <w:pPr>
      <w:widowControl w:val="0"/>
    </w:pPr>
  </w:style>
  <w:style w:type="paragraph" w:customStyle="1" w:styleId="2C780CDD92B34ED293B335E7CB86BDF5">
    <w:name w:val="2C780CDD92B34ED293B335E7CB86BDF5"/>
    <w:rsid w:val="007B62F8"/>
    <w:pPr>
      <w:widowControl w:val="0"/>
    </w:pPr>
  </w:style>
  <w:style w:type="paragraph" w:customStyle="1" w:styleId="682EFDD1825C418D9E3F3945E8685A63">
    <w:name w:val="682EFDD1825C418D9E3F3945E8685A63"/>
    <w:rsid w:val="007B62F8"/>
    <w:pPr>
      <w:widowControl w:val="0"/>
    </w:pPr>
  </w:style>
  <w:style w:type="paragraph" w:customStyle="1" w:styleId="1729397F6F074982B71D39FCCC2882EC">
    <w:name w:val="1729397F6F074982B71D39FCCC2882EC"/>
    <w:rsid w:val="007B62F8"/>
    <w:pPr>
      <w:widowControl w:val="0"/>
    </w:pPr>
  </w:style>
  <w:style w:type="paragraph" w:customStyle="1" w:styleId="64ABC49757AF4C379C4C27F7E800B4CC1">
    <w:name w:val="64ABC49757AF4C379C4C27F7E800B4CC1"/>
    <w:rsid w:val="007B62F8"/>
    <w:pPr>
      <w:widowControl w:val="0"/>
    </w:pPr>
  </w:style>
  <w:style w:type="paragraph" w:customStyle="1" w:styleId="DC7BFB53702A47219D8AFE7B02922308">
    <w:name w:val="DC7BFB53702A47219D8AFE7B02922308"/>
    <w:rsid w:val="007B62F8"/>
    <w:pPr>
      <w:widowControl w:val="0"/>
    </w:pPr>
  </w:style>
  <w:style w:type="paragraph" w:customStyle="1" w:styleId="F57C93E7ECB0489D963CCB8817A9A1FA">
    <w:name w:val="F57C93E7ECB0489D963CCB8817A9A1FA"/>
    <w:rsid w:val="007B62F8"/>
    <w:pPr>
      <w:widowControl w:val="0"/>
    </w:pPr>
  </w:style>
  <w:style w:type="paragraph" w:customStyle="1" w:styleId="2E3D65063F314F1C905AC649745AC6DB1">
    <w:name w:val="2E3D65063F314F1C905AC649745AC6DB1"/>
    <w:rsid w:val="007B62F8"/>
    <w:pPr>
      <w:widowControl w:val="0"/>
    </w:pPr>
  </w:style>
  <w:style w:type="paragraph" w:customStyle="1" w:styleId="6115C92D66DE4B3389AFD74B459023321">
    <w:name w:val="6115C92D66DE4B3389AFD74B459023321"/>
    <w:rsid w:val="007B62F8"/>
    <w:pPr>
      <w:widowControl w:val="0"/>
    </w:pPr>
  </w:style>
  <w:style w:type="paragraph" w:customStyle="1" w:styleId="752908ACE3BD478CBBF508E39C1BE45F1">
    <w:name w:val="752908ACE3BD478CBBF508E39C1BE45F1"/>
    <w:rsid w:val="007B62F8"/>
    <w:pPr>
      <w:widowControl w:val="0"/>
    </w:pPr>
  </w:style>
  <w:style w:type="paragraph" w:customStyle="1" w:styleId="2C780CDD92B34ED293B335E7CB86BDF51">
    <w:name w:val="2C780CDD92B34ED293B335E7CB86BDF51"/>
    <w:rsid w:val="007B62F8"/>
    <w:pPr>
      <w:widowControl w:val="0"/>
    </w:pPr>
  </w:style>
  <w:style w:type="paragraph" w:customStyle="1" w:styleId="682EFDD1825C418D9E3F3945E8685A631">
    <w:name w:val="682EFDD1825C418D9E3F3945E8685A631"/>
    <w:rsid w:val="007B62F8"/>
    <w:pPr>
      <w:widowControl w:val="0"/>
    </w:pPr>
  </w:style>
  <w:style w:type="paragraph" w:customStyle="1" w:styleId="17321EC59A524B88927526650190D600">
    <w:name w:val="17321EC59A524B88927526650190D600"/>
    <w:rsid w:val="007B62F8"/>
    <w:pPr>
      <w:widowControl w:val="0"/>
    </w:pPr>
  </w:style>
  <w:style w:type="paragraph" w:customStyle="1" w:styleId="F57C93E7ECB0489D963CCB8817A9A1FA1">
    <w:name w:val="F57C93E7ECB0489D963CCB8817A9A1FA1"/>
    <w:rsid w:val="007B62F8"/>
    <w:pPr>
      <w:widowControl w:val="0"/>
    </w:pPr>
  </w:style>
  <w:style w:type="paragraph" w:customStyle="1" w:styleId="1729397F6F074982B71D39FCCC2882EC1">
    <w:name w:val="1729397F6F074982B71D39FCCC2882EC1"/>
    <w:rsid w:val="007B62F8"/>
    <w:pPr>
      <w:widowControl w:val="0"/>
    </w:pPr>
  </w:style>
  <w:style w:type="paragraph" w:customStyle="1" w:styleId="64ABC49757AF4C379C4C27F7E800B4CC2">
    <w:name w:val="64ABC49757AF4C379C4C27F7E800B4CC2"/>
    <w:rsid w:val="007B62F8"/>
    <w:pPr>
      <w:widowControl w:val="0"/>
    </w:pPr>
  </w:style>
  <w:style w:type="paragraph" w:customStyle="1" w:styleId="DC7BFB53702A47219D8AFE7B029223081">
    <w:name w:val="DC7BFB53702A47219D8AFE7B029223081"/>
    <w:rsid w:val="007B62F8"/>
    <w:pPr>
      <w:widowControl w:val="0"/>
    </w:pPr>
  </w:style>
  <w:style w:type="paragraph" w:customStyle="1" w:styleId="4745079BAD3D4498A26917C4849E0689">
    <w:name w:val="4745079BAD3D4498A26917C4849E0689"/>
    <w:rsid w:val="007B62F8"/>
    <w:pPr>
      <w:widowControl w:val="0"/>
    </w:pPr>
  </w:style>
  <w:style w:type="paragraph" w:customStyle="1" w:styleId="D62AE226E4984F21B5557D742322A9D0">
    <w:name w:val="D62AE226E4984F21B5557D742322A9D0"/>
    <w:rsid w:val="007B62F8"/>
    <w:pPr>
      <w:widowControl w:val="0"/>
    </w:pPr>
  </w:style>
  <w:style w:type="paragraph" w:customStyle="1" w:styleId="E0D0DCDA658E43FB9A3440B7AAE3E3AF">
    <w:name w:val="E0D0DCDA658E43FB9A3440B7AAE3E3AF"/>
    <w:rsid w:val="007B62F8"/>
    <w:pPr>
      <w:widowControl w:val="0"/>
    </w:pPr>
  </w:style>
  <w:style w:type="paragraph" w:customStyle="1" w:styleId="7865E5F479A34BE5ADDD51E696CB5C70">
    <w:name w:val="7865E5F479A34BE5ADDD51E696CB5C70"/>
    <w:rsid w:val="007B62F8"/>
    <w:pPr>
      <w:widowControl w:val="0"/>
    </w:pPr>
  </w:style>
  <w:style w:type="paragraph" w:customStyle="1" w:styleId="1923CB3E3EA542119CB8735C73319E71">
    <w:name w:val="1923CB3E3EA542119CB8735C73319E71"/>
    <w:rsid w:val="007B62F8"/>
    <w:pPr>
      <w:widowControl w:val="0"/>
    </w:pPr>
  </w:style>
  <w:style w:type="paragraph" w:customStyle="1" w:styleId="F125DBD04EE045C5B26A3551635D7CB7">
    <w:name w:val="F125DBD04EE045C5B26A3551635D7CB7"/>
    <w:rsid w:val="007B62F8"/>
    <w:pPr>
      <w:widowControl w:val="0"/>
    </w:pPr>
  </w:style>
  <w:style w:type="paragraph" w:customStyle="1" w:styleId="4D5B9E45982E4C71A00C26C0DE70E4EB">
    <w:name w:val="4D5B9E45982E4C71A00C26C0DE70E4EB"/>
    <w:rsid w:val="007B62F8"/>
    <w:pPr>
      <w:widowControl w:val="0"/>
    </w:pPr>
  </w:style>
  <w:style w:type="paragraph" w:customStyle="1" w:styleId="4DDBCC1AD0C24C12B6E2CB0322158C4A">
    <w:name w:val="4DDBCC1AD0C24C12B6E2CB0322158C4A"/>
    <w:rsid w:val="007B62F8"/>
    <w:pPr>
      <w:widowControl w:val="0"/>
    </w:pPr>
  </w:style>
  <w:style w:type="paragraph" w:customStyle="1" w:styleId="6FA4D5E0B3EB44D2845FADD1019F8EAB">
    <w:name w:val="6FA4D5E0B3EB44D2845FADD1019F8EAB"/>
    <w:rsid w:val="007B62F8"/>
    <w:pPr>
      <w:widowControl w:val="0"/>
    </w:pPr>
  </w:style>
  <w:style w:type="paragraph" w:customStyle="1" w:styleId="138DCED93AAF4C1487C9233B024886AF">
    <w:name w:val="138DCED93AAF4C1487C9233B024886AF"/>
    <w:rsid w:val="007B62F8"/>
    <w:pPr>
      <w:widowControl w:val="0"/>
    </w:pPr>
  </w:style>
  <w:style w:type="paragraph" w:customStyle="1" w:styleId="536C38716A6E4ABA8032D166A5C2EF71">
    <w:name w:val="536C38716A6E4ABA8032D166A5C2EF71"/>
    <w:rsid w:val="007B62F8"/>
    <w:pPr>
      <w:widowControl w:val="0"/>
    </w:pPr>
  </w:style>
  <w:style w:type="paragraph" w:customStyle="1" w:styleId="5A6028FA25CA482E87A9F92A52848C20">
    <w:name w:val="5A6028FA25CA482E87A9F92A52848C20"/>
    <w:rsid w:val="007B62F8"/>
    <w:pPr>
      <w:widowControl w:val="0"/>
    </w:pPr>
  </w:style>
  <w:style w:type="paragraph" w:customStyle="1" w:styleId="F86046D9510B410B8EE5A3B2ACFDC70F">
    <w:name w:val="F86046D9510B410B8EE5A3B2ACFDC70F"/>
    <w:rsid w:val="007B62F8"/>
    <w:pPr>
      <w:widowControl w:val="0"/>
    </w:pPr>
  </w:style>
  <w:style w:type="paragraph" w:customStyle="1" w:styleId="439D92355141414DB56C508D8E1CEDB3">
    <w:name w:val="439D92355141414DB56C508D8E1CEDB3"/>
    <w:rsid w:val="007B62F8"/>
    <w:pPr>
      <w:widowControl w:val="0"/>
    </w:pPr>
  </w:style>
  <w:style w:type="paragraph" w:customStyle="1" w:styleId="D63E0ACDFE944DC38AF4720C490E094E">
    <w:name w:val="D63E0ACDFE944DC38AF4720C490E094E"/>
    <w:rsid w:val="007B62F8"/>
    <w:pPr>
      <w:widowControl w:val="0"/>
    </w:pPr>
  </w:style>
  <w:style w:type="paragraph" w:customStyle="1" w:styleId="E1B7CCF548B040B08F7F65BBAC8ADB24">
    <w:name w:val="E1B7CCF548B040B08F7F65BBAC8ADB24"/>
    <w:rsid w:val="007B62F8"/>
    <w:pPr>
      <w:widowControl w:val="0"/>
    </w:pPr>
  </w:style>
  <w:style w:type="paragraph" w:customStyle="1" w:styleId="A31FDAC71B3F4DF685161B9899C20C92">
    <w:name w:val="A31FDAC71B3F4DF685161B9899C20C92"/>
    <w:rsid w:val="007B62F8"/>
    <w:pPr>
      <w:widowControl w:val="0"/>
    </w:pPr>
  </w:style>
  <w:style w:type="paragraph" w:customStyle="1" w:styleId="5314718F1D6A4AC2A85BB77690A32784">
    <w:name w:val="5314718F1D6A4AC2A85BB77690A32784"/>
    <w:rsid w:val="007B62F8"/>
    <w:pPr>
      <w:widowControl w:val="0"/>
    </w:pPr>
  </w:style>
  <w:style w:type="paragraph" w:customStyle="1" w:styleId="CB562706BC36498795707D172CB58EB2">
    <w:name w:val="CB562706BC36498795707D172CB58EB2"/>
    <w:rsid w:val="007B62F8"/>
    <w:pPr>
      <w:widowControl w:val="0"/>
    </w:pPr>
  </w:style>
  <w:style w:type="paragraph" w:customStyle="1" w:styleId="E4FC4669DEA846A9993179EF9528108D">
    <w:name w:val="E4FC4669DEA846A9993179EF9528108D"/>
    <w:rsid w:val="007B62F8"/>
    <w:pPr>
      <w:widowControl w:val="0"/>
    </w:pPr>
  </w:style>
  <w:style w:type="paragraph" w:customStyle="1" w:styleId="4B8C11F6C8274F34B6F71FC773A7F294">
    <w:name w:val="4B8C11F6C8274F34B6F71FC773A7F294"/>
    <w:rsid w:val="007B62F8"/>
    <w:pPr>
      <w:widowControl w:val="0"/>
    </w:pPr>
  </w:style>
  <w:style w:type="paragraph" w:customStyle="1" w:styleId="D139148AACD948B6BDA72CC8D31FD998">
    <w:name w:val="D139148AACD948B6BDA72CC8D31FD998"/>
    <w:rsid w:val="007B62F8"/>
    <w:pPr>
      <w:widowControl w:val="0"/>
    </w:pPr>
  </w:style>
  <w:style w:type="paragraph" w:customStyle="1" w:styleId="3E33702023384B29A1C5623E3A8A9193">
    <w:name w:val="3E33702023384B29A1C5623E3A8A9193"/>
    <w:rsid w:val="007B62F8"/>
    <w:pPr>
      <w:widowControl w:val="0"/>
    </w:pPr>
  </w:style>
  <w:style w:type="paragraph" w:customStyle="1" w:styleId="C855D252F6AC490086500749213FE5AC">
    <w:name w:val="C855D252F6AC490086500749213FE5AC"/>
    <w:rsid w:val="007B62F8"/>
    <w:pPr>
      <w:widowControl w:val="0"/>
    </w:pPr>
  </w:style>
  <w:style w:type="paragraph" w:customStyle="1" w:styleId="8697E2782C4244EE843D75FF21F95FAD">
    <w:name w:val="8697E2782C4244EE843D75FF21F95FAD"/>
    <w:rsid w:val="007B62F8"/>
    <w:pPr>
      <w:widowControl w:val="0"/>
    </w:pPr>
  </w:style>
  <w:style w:type="paragraph" w:customStyle="1" w:styleId="9F9C456EE9A94487B111D4078D989B11">
    <w:name w:val="9F9C456EE9A94487B111D4078D989B11"/>
    <w:rsid w:val="007B62F8"/>
    <w:pPr>
      <w:widowControl w:val="0"/>
    </w:pPr>
  </w:style>
  <w:style w:type="paragraph" w:customStyle="1" w:styleId="2F981D9981D544E9BC2CCC742ED63B7D">
    <w:name w:val="2F981D9981D544E9BC2CCC742ED63B7D"/>
    <w:rsid w:val="007B62F8"/>
    <w:pPr>
      <w:widowControl w:val="0"/>
    </w:pPr>
  </w:style>
  <w:style w:type="paragraph" w:customStyle="1" w:styleId="1E64BE38CAF6465A92F626FEDF72D6B2">
    <w:name w:val="1E64BE38CAF6465A92F626FEDF72D6B2"/>
    <w:rsid w:val="007B62F8"/>
    <w:pPr>
      <w:widowControl w:val="0"/>
    </w:pPr>
  </w:style>
  <w:style w:type="paragraph" w:customStyle="1" w:styleId="2E3D65063F314F1C905AC649745AC6DB2">
    <w:name w:val="2E3D65063F314F1C905AC649745AC6DB2"/>
    <w:rsid w:val="007B62F8"/>
    <w:pPr>
      <w:widowControl w:val="0"/>
    </w:pPr>
  </w:style>
  <w:style w:type="paragraph" w:customStyle="1" w:styleId="6115C92D66DE4B3389AFD74B459023322">
    <w:name w:val="6115C92D66DE4B3389AFD74B459023322"/>
    <w:rsid w:val="007B62F8"/>
    <w:pPr>
      <w:widowControl w:val="0"/>
    </w:pPr>
  </w:style>
  <w:style w:type="paragraph" w:customStyle="1" w:styleId="752908ACE3BD478CBBF508E39C1BE45F2">
    <w:name w:val="752908ACE3BD478CBBF508E39C1BE45F2"/>
    <w:rsid w:val="007B62F8"/>
    <w:pPr>
      <w:widowControl w:val="0"/>
    </w:pPr>
  </w:style>
  <w:style w:type="paragraph" w:customStyle="1" w:styleId="2C780CDD92B34ED293B335E7CB86BDF52">
    <w:name w:val="2C780CDD92B34ED293B335E7CB86BDF52"/>
    <w:rsid w:val="007B62F8"/>
    <w:pPr>
      <w:widowControl w:val="0"/>
    </w:pPr>
  </w:style>
  <w:style w:type="paragraph" w:customStyle="1" w:styleId="246E03355BBA40FB917CB0EFA9E3DFA4">
    <w:name w:val="246E03355BBA40FB917CB0EFA9E3DFA4"/>
    <w:rsid w:val="007B62F8"/>
    <w:pPr>
      <w:widowControl w:val="0"/>
    </w:pPr>
  </w:style>
  <w:style w:type="paragraph" w:customStyle="1" w:styleId="682EFDD1825C418D9E3F3945E8685A632">
    <w:name w:val="682EFDD1825C418D9E3F3945E8685A632"/>
    <w:rsid w:val="007B62F8"/>
    <w:pPr>
      <w:widowControl w:val="0"/>
    </w:pPr>
  </w:style>
  <w:style w:type="paragraph" w:customStyle="1" w:styleId="1923CB3E3EA542119CB8735C73319E711">
    <w:name w:val="1923CB3E3EA542119CB8735C73319E711"/>
    <w:rsid w:val="007B62F8"/>
    <w:pPr>
      <w:widowControl w:val="0"/>
    </w:pPr>
  </w:style>
  <w:style w:type="paragraph" w:customStyle="1" w:styleId="F125DBD04EE045C5B26A3551635D7CB71">
    <w:name w:val="F125DBD04EE045C5B26A3551635D7CB71"/>
    <w:rsid w:val="007B62F8"/>
    <w:pPr>
      <w:widowControl w:val="0"/>
    </w:pPr>
  </w:style>
  <w:style w:type="paragraph" w:customStyle="1" w:styleId="4D5B9E45982E4C71A00C26C0DE70E4EB1">
    <w:name w:val="4D5B9E45982E4C71A00C26C0DE70E4EB1"/>
    <w:rsid w:val="007B62F8"/>
    <w:pPr>
      <w:widowControl w:val="0"/>
    </w:pPr>
  </w:style>
  <w:style w:type="paragraph" w:customStyle="1" w:styleId="4DDBCC1AD0C24C12B6E2CB0322158C4A1">
    <w:name w:val="4DDBCC1AD0C24C12B6E2CB0322158C4A1"/>
    <w:rsid w:val="007B62F8"/>
    <w:pPr>
      <w:widowControl w:val="0"/>
    </w:pPr>
  </w:style>
  <w:style w:type="paragraph" w:customStyle="1" w:styleId="6FA4D5E0B3EB44D2845FADD1019F8EAB1">
    <w:name w:val="6FA4D5E0B3EB44D2845FADD1019F8EAB1"/>
    <w:rsid w:val="007B62F8"/>
    <w:pPr>
      <w:widowControl w:val="0"/>
    </w:pPr>
  </w:style>
  <w:style w:type="paragraph" w:customStyle="1" w:styleId="138DCED93AAF4C1487C9233B024886AF1">
    <w:name w:val="138DCED93AAF4C1487C9233B024886AF1"/>
    <w:rsid w:val="007B62F8"/>
    <w:pPr>
      <w:widowControl w:val="0"/>
    </w:pPr>
  </w:style>
  <w:style w:type="paragraph" w:customStyle="1" w:styleId="536C38716A6E4ABA8032D166A5C2EF711">
    <w:name w:val="536C38716A6E4ABA8032D166A5C2EF711"/>
    <w:rsid w:val="007B62F8"/>
    <w:pPr>
      <w:widowControl w:val="0"/>
    </w:pPr>
  </w:style>
  <w:style w:type="paragraph" w:customStyle="1" w:styleId="5A6028FA25CA482E87A9F92A52848C201">
    <w:name w:val="5A6028FA25CA482E87A9F92A52848C201"/>
    <w:rsid w:val="007B62F8"/>
    <w:pPr>
      <w:widowControl w:val="0"/>
    </w:pPr>
  </w:style>
  <w:style w:type="paragraph" w:customStyle="1" w:styleId="F86046D9510B410B8EE5A3B2ACFDC70F1">
    <w:name w:val="F86046D9510B410B8EE5A3B2ACFDC70F1"/>
    <w:rsid w:val="007B62F8"/>
    <w:pPr>
      <w:widowControl w:val="0"/>
    </w:pPr>
  </w:style>
  <w:style w:type="paragraph" w:customStyle="1" w:styleId="439D92355141414DB56C508D8E1CEDB31">
    <w:name w:val="439D92355141414DB56C508D8E1CEDB31"/>
    <w:rsid w:val="007B62F8"/>
    <w:pPr>
      <w:widowControl w:val="0"/>
    </w:pPr>
  </w:style>
  <w:style w:type="paragraph" w:customStyle="1" w:styleId="D63E0ACDFE944DC38AF4720C490E094E1">
    <w:name w:val="D63E0ACDFE944DC38AF4720C490E094E1"/>
    <w:rsid w:val="007B62F8"/>
    <w:pPr>
      <w:widowControl w:val="0"/>
    </w:pPr>
  </w:style>
  <w:style w:type="paragraph" w:customStyle="1" w:styleId="E1B7CCF548B040B08F7F65BBAC8ADB241">
    <w:name w:val="E1B7CCF548B040B08F7F65BBAC8ADB241"/>
    <w:rsid w:val="007B62F8"/>
    <w:pPr>
      <w:widowControl w:val="0"/>
    </w:pPr>
  </w:style>
  <w:style w:type="paragraph" w:customStyle="1" w:styleId="A31FDAC71B3F4DF685161B9899C20C921">
    <w:name w:val="A31FDAC71B3F4DF685161B9899C20C921"/>
    <w:rsid w:val="007B62F8"/>
    <w:pPr>
      <w:widowControl w:val="0"/>
    </w:pPr>
  </w:style>
  <w:style w:type="paragraph" w:customStyle="1" w:styleId="5314718F1D6A4AC2A85BB77690A327841">
    <w:name w:val="5314718F1D6A4AC2A85BB77690A327841"/>
    <w:rsid w:val="007B62F8"/>
    <w:pPr>
      <w:widowControl w:val="0"/>
    </w:pPr>
  </w:style>
  <w:style w:type="paragraph" w:customStyle="1" w:styleId="CB562706BC36498795707D172CB58EB21">
    <w:name w:val="CB562706BC36498795707D172CB58EB21"/>
    <w:rsid w:val="007B62F8"/>
    <w:pPr>
      <w:widowControl w:val="0"/>
    </w:pPr>
  </w:style>
  <w:style w:type="paragraph" w:customStyle="1" w:styleId="E4FC4669DEA846A9993179EF9528108D1">
    <w:name w:val="E4FC4669DEA846A9993179EF9528108D1"/>
    <w:rsid w:val="007B62F8"/>
    <w:pPr>
      <w:widowControl w:val="0"/>
    </w:pPr>
  </w:style>
  <w:style w:type="paragraph" w:customStyle="1" w:styleId="4B8C11F6C8274F34B6F71FC773A7F2941">
    <w:name w:val="4B8C11F6C8274F34B6F71FC773A7F2941"/>
    <w:rsid w:val="007B62F8"/>
    <w:pPr>
      <w:widowControl w:val="0"/>
    </w:pPr>
  </w:style>
  <w:style w:type="paragraph" w:customStyle="1" w:styleId="D139148AACD948B6BDA72CC8D31FD9981">
    <w:name w:val="D139148AACD948B6BDA72CC8D31FD9981"/>
    <w:rsid w:val="007B62F8"/>
    <w:pPr>
      <w:widowControl w:val="0"/>
    </w:pPr>
  </w:style>
  <w:style w:type="paragraph" w:customStyle="1" w:styleId="3E33702023384B29A1C5623E3A8A91931">
    <w:name w:val="3E33702023384B29A1C5623E3A8A91931"/>
    <w:rsid w:val="007B62F8"/>
    <w:pPr>
      <w:widowControl w:val="0"/>
    </w:pPr>
  </w:style>
  <w:style w:type="paragraph" w:customStyle="1" w:styleId="C855D252F6AC490086500749213FE5AC1">
    <w:name w:val="C855D252F6AC490086500749213FE5AC1"/>
    <w:rsid w:val="007B62F8"/>
    <w:pPr>
      <w:widowControl w:val="0"/>
    </w:pPr>
  </w:style>
  <w:style w:type="paragraph" w:customStyle="1" w:styleId="8697E2782C4244EE843D75FF21F95FAD1">
    <w:name w:val="8697E2782C4244EE843D75FF21F95FAD1"/>
    <w:rsid w:val="007B62F8"/>
    <w:pPr>
      <w:widowControl w:val="0"/>
    </w:pPr>
  </w:style>
  <w:style w:type="paragraph" w:customStyle="1" w:styleId="9F9C456EE9A94487B111D4078D989B111">
    <w:name w:val="9F9C456EE9A94487B111D4078D989B111"/>
    <w:rsid w:val="007B62F8"/>
    <w:pPr>
      <w:widowControl w:val="0"/>
    </w:pPr>
  </w:style>
  <w:style w:type="paragraph" w:customStyle="1" w:styleId="2F981D9981D544E9BC2CCC742ED63B7D1">
    <w:name w:val="2F981D9981D544E9BC2CCC742ED63B7D1"/>
    <w:rsid w:val="007B62F8"/>
    <w:pPr>
      <w:widowControl w:val="0"/>
    </w:pPr>
  </w:style>
  <w:style w:type="paragraph" w:customStyle="1" w:styleId="1E64BE38CAF6465A92F626FEDF72D6B21">
    <w:name w:val="1E64BE38CAF6465A92F626FEDF72D6B21"/>
    <w:rsid w:val="007B62F8"/>
    <w:pPr>
      <w:widowControl w:val="0"/>
    </w:pPr>
  </w:style>
  <w:style w:type="paragraph" w:customStyle="1" w:styleId="1729397F6F074982B71D39FCCC2882EC2">
    <w:name w:val="1729397F6F074982B71D39FCCC2882EC2"/>
    <w:rsid w:val="007B62F8"/>
    <w:pPr>
      <w:widowControl w:val="0"/>
    </w:pPr>
  </w:style>
  <w:style w:type="paragraph" w:customStyle="1" w:styleId="64ABC49757AF4C379C4C27F7E800B4CC3">
    <w:name w:val="64ABC49757AF4C379C4C27F7E800B4CC3"/>
    <w:rsid w:val="007B62F8"/>
    <w:pPr>
      <w:widowControl w:val="0"/>
    </w:pPr>
  </w:style>
  <w:style w:type="paragraph" w:customStyle="1" w:styleId="DC7BFB53702A47219D8AFE7B029223082">
    <w:name w:val="DC7BFB53702A47219D8AFE7B029223082"/>
    <w:rsid w:val="007B62F8"/>
    <w:pPr>
      <w:widowControl w:val="0"/>
    </w:pPr>
  </w:style>
  <w:style w:type="paragraph" w:customStyle="1" w:styleId="A7C34F48BCB444EBB76B61504951A979">
    <w:name w:val="A7C34F48BCB444EBB76B61504951A979"/>
    <w:rsid w:val="007B62F8"/>
    <w:pPr>
      <w:widowControl w:val="0"/>
    </w:pPr>
  </w:style>
  <w:style w:type="paragraph" w:customStyle="1" w:styleId="17BC12ACEB1145099597AA738618394D">
    <w:name w:val="17BC12ACEB1145099597AA738618394D"/>
    <w:rsid w:val="007B62F8"/>
    <w:pPr>
      <w:widowControl w:val="0"/>
    </w:pPr>
  </w:style>
  <w:style w:type="paragraph" w:customStyle="1" w:styleId="F4423FEEA5E74C1398C58F0EDF855D9D">
    <w:name w:val="F4423FEEA5E74C1398C58F0EDF855D9D"/>
    <w:rsid w:val="007B62F8"/>
    <w:pPr>
      <w:widowControl w:val="0"/>
    </w:pPr>
  </w:style>
  <w:style w:type="paragraph" w:customStyle="1" w:styleId="3F4E152E11084E19A1269A159C1BCF77">
    <w:name w:val="3F4E152E11084E19A1269A159C1BCF77"/>
    <w:rsid w:val="007B62F8"/>
    <w:pPr>
      <w:widowControl w:val="0"/>
    </w:pPr>
  </w:style>
  <w:style w:type="paragraph" w:customStyle="1" w:styleId="9E10C3AB975448A284857E744D9AF4DC">
    <w:name w:val="9E10C3AB975448A284857E744D9AF4DC"/>
    <w:rsid w:val="007B62F8"/>
    <w:pPr>
      <w:widowControl w:val="0"/>
    </w:pPr>
  </w:style>
  <w:style w:type="paragraph" w:customStyle="1" w:styleId="F92595FF8C4B4CE9865B7BF9D937F62D">
    <w:name w:val="F92595FF8C4B4CE9865B7BF9D937F62D"/>
    <w:rsid w:val="007B62F8"/>
    <w:pPr>
      <w:widowControl w:val="0"/>
    </w:pPr>
  </w:style>
  <w:style w:type="paragraph" w:customStyle="1" w:styleId="A47E1F66F5F74761A966A2A733DC177A">
    <w:name w:val="A47E1F66F5F74761A966A2A733DC177A"/>
    <w:rsid w:val="007B62F8"/>
    <w:pPr>
      <w:widowControl w:val="0"/>
    </w:pPr>
  </w:style>
  <w:style w:type="paragraph" w:customStyle="1" w:styleId="6C31F029F389414CA10DD82841F5E012">
    <w:name w:val="6C31F029F389414CA10DD82841F5E012"/>
    <w:rsid w:val="007B62F8"/>
    <w:pPr>
      <w:widowControl w:val="0"/>
    </w:pPr>
  </w:style>
  <w:style w:type="paragraph" w:customStyle="1" w:styleId="8C94497BE8FC418AA62D132125242B8F">
    <w:name w:val="8C94497BE8FC418AA62D132125242B8F"/>
    <w:rsid w:val="007B62F8"/>
    <w:pPr>
      <w:widowControl w:val="0"/>
    </w:pPr>
  </w:style>
  <w:style w:type="paragraph" w:customStyle="1" w:styleId="7A8062EE253F4D40AEAD5ED3618F273F">
    <w:name w:val="7A8062EE253F4D40AEAD5ED3618F273F"/>
    <w:rsid w:val="007B62F8"/>
    <w:pPr>
      <w:widowControl w:val="0"/>
    </w:pPr>
  </w:style>
  <w:style w:type="paragraph" w:customStyle="1" w:styleId="009FB793776049ABA451ABD3BAC6A00A">
    <w:name w:val="009FB793776049ABA451ABD3BAC6A00A"/>
    <w:rsid w:val="007B62F8"/>
    <w:pPr>
      <w:widowControl w:val="0"/>
    </w:pPr>
  </w:style>
  <w:style w:type="paragraph" w:customStyle="1" w:styleId="D2A42D5E877F48739D474A2861F5DA3C">
    <w:name w:val="D2A42D5E877F48739D474A2861F5DA3C"/>
    <w:rsid w:val="007B62F8"/>
    <w:pPr>
      <w:widowControl w:val="0"/>
    </w:pPr>
  </w:style>
  <w:style w:type="paragraph" w:customStyle="1" w:styleId="D789FA9E1B8641A6AE896104581E4487">
    <w:name w:val="D789FA9E1B8641A6AE896104581E4487"/>
    <w:rsid w:val="007B62F8"/>
    <w:pPr>
      <w:widowControl w:val="0"/>
    </w:pPr>
  </w:style>
  <w:style w:type="paragraph" w:customStyle="1" w:styleId="FDC6E793B4FD4A388726197649AB5E6A">
    <w:name w:val="FDC6E793B4FD4A388726197649AB5E6A"/>
    <w:rsid w:val="007B62F8"/>
    <w:pPr>
      <w:widowControl w:val="0"/>
    </w:pPr>
  </w:style>
  <w:style w:type="paragraph" w:customStyle="1" w:styleId="A73AAB8951C240C981B9CF4B6DC4716F">
    <w:name w:val="A73AAB8951C240C981B9CF4B6DC4716F"/>
    <w:rsid w:val="007B62F8"/>
    <w:pPr>
      <w:widowControl w:val="0"/>
    </w:pPr>
  </w:style>
  <w:style w:type="paragraph" w:customStyle="1" w:styleId="A4E2686BF3594708AC604FE9914A8939">
    <w:name w:val="A4E2686BF3594708AC604FE9914A8939"/>
    <w:rsid w:val="007B62F8"/>
    <w:pPr>
      <w:widowControl w:val="0"/>
    </w:pPr>
  </w:style>
  <w:style w:type="paragraph" w:customStyle="1" w:styleId="E9B8B4C27EAB48F0886360FE2B1FABCD">
    <w:name w:val="E9B8B4C27EAB48F0886360FE2B1FABCD"/>
    <w:rsid w:val="007B62F8"/>
    <w:pPr>
      <w:widowControl w:val="0"/>
    </w:pPr>
  </w:style>
  <w:style w:type="paragraph" w:customStyle="1" w:styleId="ED918938F517402BA7148403A241C1A4">
    <w:name w:val="ED918938F517402BA7148403A241C1A4"/>
    <w:rsid w:val="007B62F8"/>
    <w:pPr>
      <w:widowControl w:val="0"/>
    </w:pPr>
  </w:style>
  <w:style w:type="paragraph" w:customStyle="1" w:styleId="04AA0FAB43DD4EC494F1AE3E4CF1EA23">
    <w:name w:val="04AA0FAB43DD4EC494F1AE3E4CF1EA23"/>
    <w:rsid w:val="007B62F8"/>
    <w:pPr>
      <w:widowControl w:val="0"/>
    </w:pPr>
  </w:style>
  <w:style w:type="paragraph" w:customStyle="1" w:styleId="2E3D65063F314F1C905AC649745AC6DB3">
    <w:name w:val="2E3D65063F314F1C905AC649745AC6DB3"/>
    <w:rsid w:val="007B62F8"/>
    <w:pPr>
      <w:widowControl w:val="0"/>
    </w:pPr>
  </w:style>
  <w:style w:type="paragraph" w:customStyle="1" w:styleId="41EC4C24A34F49E794804F489FACF1D0">
    <w:name w:val="41EC4C24A34F49E794804F489FACF1D0"/>
    <w:rsid w:val="007B62F8"/>
    <w:pPr>
      <w:widowControl w:val="0"/>
    </w:pPr>
  </w:style>
  <w:style w:type="paragraph" w:customStyle="1" w:styleId="752908ACE3BD478CBBF508E39C1BE45F3">
    <w:name w:val="752908ACE3BD478CBBF508E39C1BE45F3"/>
    <w:rsid w:val="007B62F8"/>
    <w:pPr>
      <w:widowControl w:val="0"/>
    </w:pPr>
  </w:style>
  <w:style w:type="paragraph" w:customStyle="1" w:styleId="2C780CDD92B34ED293B335E7CB86BDF53">
    <w:name w:val="2C780CDD92B34ED293B335E7CB86BDF53"/>
    <w:rsid w:val="007B62F8"/>
    <w:pPr>
      <w:widowControl w:val="0"/>
    </w:pPr>
  </w:style>
  <w:style w:type="paragraph" w:customStyle="1" w:styleId="246E03355BBA40FB917CB0EFA9E3DFA41">
    <w:name w:val="246E03355BBA40FB917CB0EFA9E3DFA41"/>
    <w:rsid w:val="007B62F8"/>
    <w:pPr>
      <w:widowControl w:val="0"/>
    </w:pPr>
  </w:style>
  <w:style w:type="paragraph" w:customStyle="1" w:styleId="682EFDD1825C418D9E3F3945E8685A633">
    <w:name w:val="682EFDD1825C418D9E3F3945E8685A633"/>
    <w:rsid w:val="007B62F8"/>
    <w:pPr>
      <w:widowControl w:val="0"/>
    </w:pPr>
  </w:style>
  <w:style w:type="paragraph" w:customStyle="1" w:styleId="1923CB3E3EA542119CB8735C73319E712">
    <w:name w:val="1923CB3E3EA542119CB8735C73319E712"/>
    <w:rsid w:val="007B62F8"/>
    <w:pPr>
      <w:widowControl w:val="0"/>
    </w:pPr>
  </w:style>
  <w:style w:type="paragraph" w:customStyle="1" w:styleId="F125DBD04EE045C5B26A3551635D7CB72">
    <w:name w:val="F125DBD04EE045C5B26A3551635D7CB72"/>
    <w:rsid w:val="007B62F8"/>
    <w:pPr>
      <w:widowControl w:val="0"/>
    </w:pPr>
  </w:style>
  <w:style w:type="paragraph" w:customStyle="1" w:styleId="4D5B9E45982E4C71A00C26C0DE70E4EB2">
    <w:name w:val="4D5B9E45982E4C71A00C26C0DE70E4EB2"/>
    <w:rsid w:val="007B62F8"/>
    <w:pPr>
      <w:widowControl w:val="0"/>
    </w:pPr>
  </w:style>
  <w:style w:type="paragraph" w:customStyle="1" w:styleId="4DDBCC1AD0C24C12B6E2CB0322158C4A2">
    <w:name w:val="4DDBCC1AD0C24C12B6E2CB0322158C4A2"/>
    <w:rsid w:val="007B62F8"/>
    <w:pPr>
      <w:widowControl w:val="0"/>
    </w:pPr>
  </w:style>
  <w:style w:type="paragraph" w:customStyle="1" w:styleId="6FA4D5E0B3EB44D2845FADD1019F8EAB2">
    <w:name w:val="6FA4D5E0B3EB44D2845FADD1019F8EAB2"/>
    <w:rsid w:val="007B62F8"/>
    <w:pPr>
      <w:widowControl w:val="0"/>
    </w:pPr>
  </w:style>
  <w:style w:type="paragraph" w:customStyle="1" w:styleId="138DCED93AAF4C1487C9233B024886AF2">
    <w:name w:val="138DCED93AAF4C1487C9233B024886AF2"/>
    <w:rsid w:val="007B62F8"/>
    <w:pPr>
      <w:widowControl w:val="0"/>
    </w:pPr>
  </w:style>
  <w:style w:type="paragraph" w:customStyle="1" w:styleId="A7C34F48BCB444EBB76B61504951A9791">
    <w:name w:val="A7C34F48BCB444EBB76B61504951A9791"/>
    <w:rsid w:val="007B62F8"/>
    <w:pPr>
      <w:widowControl w:val="0"/>
    </w:pPr>
  </w:style>
  <w:style w:type="paragraph" w:customStyle="1" w:styleId="17BC12ACEB1145099597AA738618394D1">
    <w:name w:val="17BC12ACEB1145099597AA738618394D1"/>
    <w:rsid w:val="007B62F8"/>
    <w:pPr>
      <w:widowControl w:val="0"/>
    </w:pPr>
  </w:style>
  <w:style w:type="paragraph" w:customStyle="1" w:styleId="F4423FEEA5E74C1398C58F0EDF855D9D1">
    <w:name w:val="F4423FEEA5E74C1398C58F0EDF855D9D1"/>
    <w:rsid w:val="007B62F8"/>
    <w:pPr>
      <w:widowControl w:val="0"/>
    </w:pPr>
  </w:style>
  <w:style w:type="paragraph" w:customStyle="1" w:styleId="3F4E152E11084E19A1269A159C1BCF771">
    <w:name w:val="3F4E152E11084E19A1269A159C1BCF771"/>
    <w:rsid w:val="007B62F8"/>
    <w:pPr>
      <w:widowControl w:val="0"/>
    </w:pPr>
  </w:style>
  <w:style w:type="paragraph" w:customStyle="1" w:styleId="9E10C3AB975448A284857E744D9AF4DC1">
    <w:name w:val="9E10C3AB975448A284857E744D9AF4DC1"/>
    <w:rsid w:val="007B62F8"/>
    <w:pPr>
      <w:widowControl w:val="0"/>
    </w:pPr>
  </w:style>
  <w:style w:type="paragraph" w:customStyle="1" w:styleId="F92595FF8C4B4CE9865B7BF9D937F62D1">
    <w:name w:val="F92595FF8C4B4CE9865B7BF9D937F62D1"/>
    <w:rsid w:val="007B62F8"/>
    <w:pPr>
      <w:widowControl w:val="0"/>
    </w:pPr>
  </w:style>
  <w:style w:type="paragraph" w:customStyle="1" w:styleId="A47E1F66F5F74761A966A2A733DC177A1">
    <w:name w:val="A47E1F66F5F74761A966A2A733DC177A1"/>
    <w:rsid w:val="007B62F8"/>
    <w:pPr>
      <w:widowControl w:val="0"/>
    </w:pPr>
  </w:style>
  <w:style w:type="paragraph" w:customStyle="1" w:styleId="6C31F029F389414CA10DD82841F5E0121">
    <w:name w:val="6C31F029F389414CA10DD82841F5E0121"/>
    <w:rsid w:val="007B62F8"/>
    <w:pPr>
      <w:widowControl w:val="0"/>
    </w:pPr>
  </w:style>
  <w:style w:type="paragraph" w:customStyle="1" w:styleId="8C94497BE8FC418AA62D132125242B8F1">
    <w:name w:val="8C94497BE8FC418AA62D132125242B8F1"/>
    <w:rsid w:val="007B62F8"/>
    <w:pPr>
      <w:widowControl w:val="0"/>
    </w:pPr>
  </w:style>
  <w:style w:type="paragraph" w:customStyle="1" w:styleId="7A8062EE253F4D40AEAD5ED3618F273F1">
    <w:name w:val="7A8062EE253F4D40AEAD5ED3618F273F1"/>
    <w:rsid w:val="007B62F8"/>
    <w:pPr>
      <w:widowControl w:val="0"/>
    </w:pPr>
  </w:style>
  <w:style w:type="paragraph" w:customStyle="1" w:styleId="009FB793776049ABA451ABD3BAC6A00A1">
    <w:name w:val="009FB793776049ABA451ABD3BAC6A00A1"/>
    <w:rsid w:val="007B62F8"/>
    <w:pPr>
      <w:widowControl w:val="0"/>
    </w:pPr>
  </w:style>
  <w:style w:type="paragraph" w:customStyle="1" w:styleId="D2A42D5E877F48739D474A2861F5DA3C1">
    <w:name w:val="D2A42D5E877F48739D474A2861F5DA3C1"/>
    <w:rsid w:val="007B62F8"/>
    <w:pPr>
      <w:widowControl w:val="0"/>
    </w:pPr>
  </w:style>
  <w:style w:type="paragraph" w:customStyle="1" w:styleId="D789FA9E1B8641A6AE896104581E44871">
    <w:name w:val="D789FA9E1B8641A6AE896104581E44871"/>
    <w:rsid w:val="007B62F8"/>
    <w:pPr>
      <w:widowControl w:val="0"/>
    </w:pPr>
  </w:style>
  <w:style w:type="paragraph" w:customStyle="1" w:styleId="FDC6E793B4FD4A388726197649AB5E6A1">
    <w:name w:val="FDC6E793B4FD4A388726197649AB5E6A1"/>
    <w:rsid w:val="007B62F8"/>
    <w:pPr>
      <w:widowControl w:val="0"/>
    </w:pPr>
  </w:style>
  <w:style w:type="paragraph" w:customStyle="1" w:styleId="A73AAB8951C240C981B9CF4B6DC4716F1">
    <w:name w:val="A73AAB8951C240C981B9CF4B6DC4716F1"/>
    <w:rsid w:val="007B62F8"/>
    <w:pPr>
      <w:widowControl w:val="0"/>
    </w:pPr>
  </w:style>
  <w:style w:type="paragraph" w:customStyle="1" w:styleId="A4E2686BF3594708AC604FE9914A89391">
    <w:name w:val="A4E2686BF3594708AC604FE9914A89391"/>
    <w:rsid w:val="007B62F8"/>
    <w:pPr>
      <w:widowControl w:val="0"/>
    </w:pPr>
  </w:style>
  <w:style w:type="paragraph" w:customStyle="1" w:styleId="E9B8B4C27EAB48F0886360FE2B1FABCD1">
    <w:name w:val="E9B8B4C27EAB48F0886360FE2B1FABCD1"/>
    <w:rsid w:val="007B62F8"/>
    <w:pPr>
      <w:widowControl w:val="0"/>
    </w:pPr>
  </w:style>
  <w:style w:type="paragraph" w:customStyle="1" w:styleId="ED918938F517402BA7148403A241C1A41">
    <w:name w:val="ED918938F517402BA7148403A241C1A41"/>
    <w:rsid w:val="007B62F8"/>
    <w:pPr>
      <w:widowControl w:val="0"/>
    </w:pPr>
  </w:style>
  <w:style w:type="paragraph" w:customStyle="1" w:styleId="1729397F6F074982B71D39FCCC2882EC3">
    <w:name w:val="1729397F6F074982B71D39FCCC2882EC3"/>
    <w:rsid w:val="007B62F8"/>
    <w:pPr>
      <w:widowControl w:val="0"/>
    </w:pPr>
  </w:style>
  <w:style w:type="paragraph" w:customStyle="1" w:styleId="64ABC49757AF4C379C4C27F7E800B4CC4">
    <w:name w:val="64ABC49757AF4C379C4C27F7E800B4CC4"/>
    <w:rsid w:val="007B62F8"/>
    <w:pPr>
      <w:widowControl w:val="0"/>
    </w:pPr>
  </w:style>
  <w:style w:type="paragraph" w:customStyle="1" w:styleId="DC7BFB53702A47219D8AFE7B029223083">
    <w:name w:val="DC7BFB53702A47219D8AFE7B029223083"/>
    <w:rsid w:val="007B62F8"/>
    <w:pPr>
      <w:widowControl w:val="0"/>
    </w:pPr>
  </w:style>
  <w:style w:type="paragraph" w:customStyle="1" w:styleId="0CEC09BA202D4BD087D5AD02666C9542">
    <w:name w:val="0CEC09BA202D4BD087D5AD02666C9542"/>
    <w:rsid w:val="00821FAE"/>
    <w:pPr>
      <w:widowControl w:val="0"/>
    </w:pPr>
  </w:style>
  <w:style w:type="paragraph" w:customStyle="1" w:styleId="65BB3B7C80294C16A01510077B02F111">
    <w:name w:val="65BB3B7C80294C16A01510077B02F111"/>
    <w:rsid w:val="00821FAE"/>
    <w:pPr>
      <w:widowControl w:val="0"/>
    </w:pPr>
  </w:style>
  <w:style w:type="paragraph" w:customStyle="1" w:styleId="711EAC85060C47F89E41AB052D0D1681">
    <w:name w:val="711EAC85060C47F89E41AB052D0D1681"/>
    <w:rsid w:val="00821FAE"/>
    <w:pPr>
      <w:widowControl w:val="0"/>
    </w:pPr>
  </w:style>
  <w:style w:type="paragraph" w:customStyle="1" w:styleId="536A132824AD43B4B2D3F45A65D6A6FA">
    <w:name w:val="536A132824AD43B4B2D3F45A65D6A6FA"/>
    <w:rsid w:val="00821FAE"/>
    <w:pPr>
      <w:widowControl w:val="0"/>
    </w:pPr>
  </w:style>
  <w:style w:type="paragraph" w:customStyle="1" w:styleId="4DE7C2B8D8914561A502FB75BBE8DE8E">
    <w:name w:val="4DE7C2B8D8914561A502FB75BBE8DE8E"/>
    <w:rsid w:val="00821FAE"/>
    <w:pPr>
      <w:widowControl w:val="0"/>
    </w:pPr>
  </w:style>
  <w:style w:type="paragraph" w:customStyle="1" w:styleId="A7B5736687354CC1B0B8CEFF56839447">
    <w:name w:val="A7B5736687354CC1B0B8CEFF56839447"/>
    <w:rsid w:val="00821FAE"/>
    <w:pPr>
      <w:widowControl w:val="0"/>
    </w:pPr>
  </w:style>
  <w:style w:type="paragraph" w:customStyle="1" w:styleId="C7E5F2F7F2D64EDC8B3119F36E9C5880">
    <w:name w:val="C7E5F2F7F2D64EDC8B3119F36E9C5880"/>
    <w:rsid w:val="00821FAE"/>
    <w:pPr>
      <w:widowControl w:val="0"/>
    </w:pPr>
  </w:style>
  <w:style w:type="paragraph" w:customStyle="1" w:styleId="0AC911EBE5D449EFAB7CB5EA32C99C2C">
    <w:name w:val="0AC911EBE5D449EFAB7CB5EA32C99C2C"/>
    <w:rsid w:val="00821FAE"/>
    <w:pPr>
      <w:widowControl w:val="0"/>
    </w:pPr>
  </w:style>
  <w:style w:type="paragraph" w:customStyle="1" w:styleId="4B7FF34B5E6A410795285A7754A37D07">
    <w:name w:val="4B7FF34B5E6A410795285A7754A37D07"/>
    <w:rsid w:val="005E6AC7"/>
    <w:pPr>
      <w:widowControl w:val="0"/>
    </w:pPr>
  </w:style>
  <w:style w:type="paragraph" w:customStyle="1" w:styleId="9412659ED7814329AFED9A3B80F09AA3">
    <w:name w:val="9412659ED7814329AFED9A3B80F09AA3"/>
    <w:rsid w:val="00CB790A"/>
    <w:pPr>
      <w:widowControl w:val="0"/>
    </w:pPr>
  </w:style>
  <w:style w:type="paragraph" w:customStyle="1" w:styleId="E62F94EC4D6543E9A52254670138B4BA">
    <w:name w:val="E62F94EC4D6543E9A52254670138B4BA"/>
    <w:rsid w:val="00CB790A"/>
    <w:pPr>
      <w:widowControl w:val="0"/>
    </w:pPr>
  </w:style>
  <w:style w:type="paragraph" w:customStyle="1" w:styleId="B8A507C39C074BF590D205BFB9642FBB">
    <w:name w:val="B8A507C39C074BF590D205BFB9642FBB"/>
    <w:rsid w:val="00CB790A"/>
    <w:pPr>
      <w:widowControl w:val="0"/>
    </w:pPr>
  </w:style>
  <w:style w:type="paragraph" w:customStyle="1" w:styleId="E84858034BAF4F78B2DAF04D40F31CD6">
    <w:name w:val="E84858034BAF4F78B2DAF04D40F31CD6"/>
    <w:rsid w:val="00CB790A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AC0A81F-5D95-4367-AF39-71FAF43D90AD}"/>
</file>

<file path=customXml/itemProps2.xml><?xml version="1.0" encoding="utf-8"?>
<ds:datastoreItem xmlns:ds="http://schemas.openxmlformats.org/officeDocument/2006/customXml" ds:itemID="{AA37FEC3-F414-477A-88E3-85B60E4A25C2}"/>
</file>

<file path=customXml/itemProps3.xml><?xml version="1.0" encoding="utf-8"?>
<ds:datastoreItem xmlns:ds="http://schemas.openxmlformats.org/officeDocument/2006/customXml" ds:itemID="{FFA0ACCE-80F9-41C8-9AD8-8F6DC9708418}"/>
</file>

<file path=customXml/itemProps4.xml><?xml version="1.0" encoding="utf-8"?>
<ds:datastoreItem xmlns:ds="http://schemas.openxmlformats.org/officeDocument/2006/customXml" ds:itemID="{3643C627-7E99-444D-92A4-F0F29A7373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864</Characters>
  <Application>Microsoft Office Word</Application>
  <DocSecurity>0</DocSecurity>
  <Lines>7</Lines>
  <Paragraphs>2</Paragraphs>
  <ScaleCrop>false</ScaleCrop>
  <Company>Wistron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7</dc:title>
  <dc:creator>Stanley Cheng/WHQ/Wistron</dc:creator>
  <cp:lastModifiedBy>Lena</cp:lastModifiedBy>
  <cp:revision>6</cp:revision>
  <dcterms:created xsi:type="dcterms:W3CDTF">2011-12-22T03:21:00Z</dcterms:created>
  <dcterms:modified xsi:type="dcterms:W3CDTF">2012-03-07T12:17:00Z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</Properties>
</file>